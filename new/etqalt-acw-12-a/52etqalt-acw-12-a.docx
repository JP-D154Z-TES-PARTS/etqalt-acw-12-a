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373C" w14:textId="34C9F222" w:rsidR="00C73F7E" w:rsidRDefault="00000000">
      <w:commentRangeStart w:id="0"/>
      <w:r>
        <w:rPr>
          <w:noProof/>
        </w:rPr>
        <w:pict w14:anchorId="01505127">
          <v:rect id="_x0000_s2059" style="position:absolute;left:0;text-align:left;margin-left:.05pt;margin-top:-1.8pt;width:109.25pt;height:16.6pt;z-index:2" o:allowincell="f" filled="f" strokecolor="blue" strokeweight=".25pt">
            <v:textbox inset="1pt,1pt,1pt,1pt">
              <w:txbxContent>
                <w:p w14:paraId="09A887A0" w14:textId="77777777" w:rsidR="00394ED9" w:rsidRDefault="00394ED9">
                  <w:pPr>
                    <w:pStyle w:val="a5"/>
                  </w:pPr>
                  <w:r>
                    <w:rPr>
                      <w:rFonts w:hint="eastAsia"/>
                    </w:rPr>
                    <w:t>Ａ．概要</w:t>
                  </w:r>
                </w:p>
              </w:txbxContent>
            </v:textbox>
          </v:rect>
        </w:pict>
      </w:r>
      <w:commentRangeEnd w:id="0"/>
      <w:r w:rsidR="002C2D10">
        <w:rPr>
          <w:rStyle w:val="a7"/>
        </w:rPr>
        <w:commentReference w:id="0"/>
      </w:r>
    </w:p>
    <w:p w14:paraId="56A7B75C" w14:textId="36C9A3D5" w:rsidR="00BA7B98" w:rsidRPr="00321CB2" w:rsidRDefault="00BA7B98" w:rsidP="002C5886">
      <w:pPr>
        <w:textAlignment w:val="center"/>
        <w:rPr>
          <w:szCs w:val="21"/>
        </w:rPr>
      </w:pPr>
      <w:r w:rsidRPr="00321CB2">
        <w:rPr>
          <w:rFonts w:hint="eastAsia"/>
          <w:szCs w:val="21"/>
        </w:rPr>
        <w:t>●</w:t>
      </w:r>
      <w:proofErr w:type="spellStart"/>
      <w:r w:rsidRPr="00321CB2">
        <w:rPr>
          <w:rFonts w:hint="eastAsia"/>
          <w:szCs w:val="21"/>
        </w:rPr>
        <w:t>tqalt</w:t>
      </w:r>
      <w:proofErr w:type="spellEnd"/>
      <w:r w:rsidRPr="00321CB2">
        <w:rPr>
          <w:rFonts w:hint="eastAsia"/>
          <w:szCs w:val="21"/>
        </w:rPr>
        <w:t>:</w:t>
      </w:r>
      <w:r w:rsidRPr="00321CB2">
        <w:rPr>
          <w:rFonts w:cs="Arial"/>
          <w:color w:val="222222"/>
          <w:szCs w:val="21"/>
        </w:rPr>
        <w:t xml:space="preserve"> </w:t>
      </w:r>
      <w:proofErr w:type="spellStart"/>
      <w:r w:rsidRPr="00321CB2">
        <w:rPr>
          <w:rFonts w:cs="Arial" w:hint="eastAsia"/>
          <w:color w:val="222222"/>
          <w:szCs w:val="21"/>
        </w:rPr>
        <w:t>T</w:t>
      </w:r>
      <w:r w:rsidRPr="00321CB2">
        <w:rPr>
          <w:rStyle w:val="st1"/>
          <w:rFonts w:cs="Arial"/>
          <w:color w:val="222222"/>
          <w:szCs w:val="21"/>
        </w:rPr>
        <w:t>o</w:t>
      </w:r>
      <w:r w:rsidRPr="00321CB2">
        <w:rPr>
          <w:rStyle w:val="st1"/>
          <w:rFonts w:cs="Arial" w:hint="eastAsia"/>
          <w:color w:val="222222"/>
          <w:szCs w:val="21"/>
        </w:rPr>
        <w:t>rQ</w:t>
      </w:r>
      <w:r w:rsidRPr="00321CB2">
        <w:rPr>
          <w:rStyle w:val="st1"/>
          <w:rFonts w:cs="Arial"/>
          <w:color w:val="222222"/>
          <w:szCs w:val="21"/>
        </w:rPr>
        <w:t>ue</w:t>
      </w:r>
      <w:proofErr w:type="spellEnd"/>
      <w:r w:rsidRPr="00321CB2">
        <w:rPr>
          <w:rStyle w:val="st1"/>
          <w:rFonts w:cs="Arial" w:hint="eastAsia"/>
          <w:color w:val="222222"/>
          <w:szCs w:val="21"/>
        </w:rPr>
        <w:t xml:space="preserve"> </w:t>
      </w:r>
      <w:proofErr w:type="spellStart"/>
      <w:r w:rsidRPr="00321CB2">
        <w:rPr>
          <w:rFonts w:cs="Arial" w:hint="eastAsia"/>
          <w:szCs w:val="21"/>
        </w:rPr>
        <w:t>ALT</w:t>
      </w:r>
      <w:r w:rsidRPr="00321CB2">
        <w:rPr>
          <w:rFonts w:cs="Arial"/>
          <w:szCs w:val="21"/>
        </w:rPr>
        <w:t>ernator</w:t>
      </w:r>
      <w:commentRangeStart w:id="1"/>
      <w:commentRangeEnd w:id="1"/>
      <w:proofErr w:type="spellEnd"/>
      <w:r w:rsidRPr="00321CB2">
        <w:rPr>
          <w:rStyle w:val="a7"/>
        </w:rPr>
        <w:commentReference w:id="1"/>
      </w:r>
    </w:p>
    <w:p w14:paraId="7B3237F5" w14:textId="709EFAF1" w:rsidR="00AD0FD6" w:rsidRPr="005F503B" w:rsidRDefault="002C5886" w:rsidP="002C5886">
      <w:pPr>
        <w:textAlignment w:val="center"/>
        <w:rPr>
          <w:rFonts w:cs="ＭＳ ゴシック"/>
          <w:spacing w:val="-6"/>
          <w:szCs w:val="21"/>
        </w:rPr>
      </w:pPr>
      <w:r w:rsidRPr="005F503B">
        <w:rPr>
          <w:rFonts w:cs="ＭＳ ゴシック" w:hint="eastAsia"/>
          <w:spacing w:val="-6"/>
          <w:szCs w:val="21"/>
        </w:rPr>
        <w:t>●オルタマネージャで算出されたオルタトルクをヒス、</w:t>
      </w:r>
    </w:p>
    <w:p w14:paraId="111373E4" w14:textId="77777777" w:rsidR="00AD3E44" w:rsidRDefault="00AD0FD6">
      <w:pPr>
        <w:pStyle w:val="a3"/>
        <w:tabs>
          <w:tab w:val="clear" w:pos="4252"/>
          <w:tab w:val="clear" w:pos="8504"/>
        </w:tabs>
        <w:textAlignment w:val="center"/>
        <w:rPr>
          <w:ins w:id="2" w:author="12a" w:date="2025-07-04T16:19:00Z"/>
          <w:rFonts w:cs="ＭＳ ゴシック"/>
          <w:spacing w:val="-6"/>
          <w:szCs w:val="21"/>
        </w:rPr>
      </w:pPr>
      <w:r w:rsidRPr="005F503B">
        <w:rPr>
          <w:rFonts w:hint="eastAsia"/>
        </w:rPr>
        <w:t xml:space="preserve">  </w:t>
      </w:r>
      <w:r w:rsidR="00075666" w:rsidRPr="005F503B">
        <w:rPr>
          <w:rFonts w:cs="ＭＳ ゴシック" w:hint="eastAsia"/>
          <w:spacing w:val="-6"/>
          <w:szCs w:val="21"/>
        </w:rPr>
        <w:t>なま</w:t>
      </w:r>
      <w:r w:rsidR="002C5886" w:rsidRPr="005F503B">
        <w:rPr>
          <w:rFonts w:cs="ＭＳ ゴシック" w:hint="eastAsia"/>
          <w:spacing w:val="-6"/>
          <w:szCs w:val="21"/>
        </w:rPr>
        <w:t>し処理してＩＳＣ制御用にＩＳＣ目標オルタトルクを算出する。</w:t>
      </w:r>
    </w:p>
    <w:p w14:paraId="66478054" w14:textId="76CF7DA1" w:rsidR="00AD0FD6" w:rsidRPr="005F503B" w:rsidRDefault="00521763" w:rsidP="00AD3E44">
      <w:pPr>
        <w:pStyle w:val="a3"/>
        <w:tabs>
          <w:tab w:val="clear" w:pos="4252"/>
          <w:tab w:val="clear" w:pos="8504"/>
        </w:tabs>
        <w:ind w:firstLineChars="100" w:firstLine="200"/>
        <w:textAlignment w:val="center"/>
        <w:rPr>
          <w:spacing w:val="-5"/>
        </w:rPr>
      </w:pPr>
      <w:r w:rsidRPr="005F503B">
        <w:rPr>
          <w:rFonts w:hint="eastAsia"/>
          <w:spacing w:val="-5"/>
        </w:rPr>
        <w:t>※注意：本モジュールは</w:t>
      </w:r>
      <w:r w:rsidR="00516658" w:rsidRPr="005F503B">
        <w:rPr>
          <w:rFonts w:hint="eastAsia"/>
          <w:spacing w:val="-5"/>
        </w:rPr>
        <w:t>機能安全</w:t>
      </w:r>
      <w:r w:rsidRPr="005F503B">
        <w:rPr>
          <w:rFonts w:hint="eastAsia"/>
          <w:spacing w:val="-5"/>
        </w:rPr>
        <w:t>監視に影響があるため、</w:t>
      </w:r>
      <w:commentRangeStart w:id="3"/>
      <w:r w:rsidR="00EE0AF0" w:rsidRPr="005F503B">
        <w:rPr>
          <w:rFonts w:hint="eastAsia"/>
          <w:spacing w:val="-5"/>
        </w:rPr>
        <w:t xml:space="preserve"> </w:t>
      </w:r>
      <w:commentRangeEnd w:id="3"/>
      <w:r w:rsidR="00EE0AF0" w:rsidRPr="005F503B">
        <w:rPr>
          <w:rStyle w:val="a7"/>
          <w:spacing w:val="-5"/>
        </w:rPr>
        <w:commentReference w:id="3"/>
      </w:r>
    </w:p>
    <w:p w14:paraId="6012F1DA" w14:textId="245C4750" w:rsidR="0062320F" w:rsidRPr="005F503B" w:rsidRDefault="00AD0FD6">
      <w:pPr>
        <w:pStyle w:val="a3"/>
        <w:tabs>
          <w:tab w:val="clear" w:pos="4252"/>
          <w:tab w:val="clear" w:pos="8504"/>
        </w:tabs>
        <w:textAlignment w:val="center"/>
        <w:rPr>
          <w:spacing w:val="-5"/>
        </w:rPr>
      </w:pPr>
      <w:r w:rsidRPr="005F503B">
        <w:rPr>
          <w:rFonts w:hint="eastAsia"/>
          <w:spacing w:val="-5"/>
        </w:rPr>
        <w:t xml:space="preserve">         </w:t>
      </w:r>
      <w:ins w:id="4" w:author="12a" w:date="2025-07-04T16:19:00Z">
        <w:r w:rsidR="00AD3E44">
          <w:rPr>
            <w:rFonts w:hint="eastAsia"/>
            <w:spacing w:val="-5"/>
          </w:rPr>
          <w:t xml:space="preserve">　</w:t>
        </w:r>
      </w:ins>
      <w:r w:rsidR="00521763" w:rsidRPr="005F503B">
        <w:rPr>
          <w:rFonts w:hint="eastAsia"/>
          <w:spacing w:val="-5"/>
        </w:rPr>
        <w:t>仕様変更時（個別含む）は標準仕様管理</w:t>
      </w:r>
      <w:r w:rsidRPr="005F503B">
        <w:rPr>
          <w:rFonts w:hint="eastAsia"/>
          <w:spacing w:val="-5"/>
        </w:rPr>
        <w:t>部署へ相談ください。</w:t>
      </w:r>
    </w:p>
    <w:p w14:paraId="51D52225" w14:textId="77777777" w:rsidR="00AD0FD6" w:rsidRPr="005F503B" w:rsidRDefault="00AD0FD6">
      <w:pPr>
        <w:pStyle w:val="a3"/>
        <w:tabs>
          <w:tab w:val="clear" w:pos="4252"/>
          <w:tab w:val="clear" w:pos="8504"/>
        </w:tabs>
        <w:textAlignment w:val="center"/>
        <w:rPr>
          <w:spacing w:val="-5"/>
        </w:rPr>
      </w:pPr>
    </w:p>
    <w:p w14:paraId="788BB922" w14:textId="311CF53D" w:rsidR="00692615" w:rsidRPr="005F503B" w:rsidRDefault="00000000">
      <w:pPr>
        <w:pStyle w:val="a3"/>
        <w:tabs>
          <w:tab w:val="clear" w:pos="4252"/>
          <w:tab w:val="clear" w:pos="8504"/>
        </w:tabs>
        <w:textAlignment w:val="center"/>
        <w:rPr>
          <w:spacing w:val="-6"/>
        </w:rPr>
      </w:pPr>
      <w:r>
        <w:rPr>
          <w:spacing w:val="-6"/>
        </w:rPr>
      </w:r>
      <w:r>
        <w:rPr>
          <w:spacing w:val="-6"/>
        </w:rPr>
        <w:pict w14:anchorId="7460A39D">
          <v:group id="_x0000_s2520" editas="canvas" style="width:438.85pt;height:195.95pt;mso-position-horizontal-relative:char;mso-position-vertical-relative:line" coordorigin="41" coordsize="8777,391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521" type="#_x0000_t75" style="position:absolute;left:41;width:8777;height:3919" o:preferrelative="f">
              <v:fill o:detectmouseclick="t"/>
              <v:path o:extrusionok="t" o:connecttype="none"/>
              <o:lock v:ext="edit" text="t"/>
            </v:shape>
            <v:group id="_x0000_s2522" style="position:absolute;left:4944;top:7;width:869;height:869" coordorigin="4944,7" coordsize="869,869">
              <v:rect id="_x0000_s2523" style="position:absolute;left:4944;top:7;width:869;height:869" stroked="f"/>
              <v:rect id="_x0000_s2524" style="position:absolute;left:4944;top:7;width:869;height:869" filled="f" strokeweight=".7pt">
                <v:stroke endcap="round"/>
              </v:rect>
            </v:group>
            <v:rect id="_x0000_s2525" style="position:absolute;left:5019;top:54;width:676;height:317;mso-wrap-style:none" filled="f" stroked="f">
              <v:textbox style="mso-next-textbox:#_x0000_s2525;mso-fit-shape-to-text:t" inset="0,0,0,0">
                <w:txbxContent>
                  <w:p w14:paraId="24F6488A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1.現在ｵﾙﾀ</w:t>
                    </w:r>
                  </w:p>
                </w:txbxContent>
              </v:textbox>
            </v:rect>
            <v:rect id="_x0000_s2526" style="position:absolute;left:5019;top:258;width:676;height:317;mso-wrap-style:none" filled="f" stroked="f">
              <v:textbox style="mso-next-textbox:#_x0000_s2526;mso-fit-shape-to-text:t" inset="0,0,0,0">
                <w:txbxContent>
                  <w:p w14:paraId="7DF137A8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ﾄﾙｸの算出</w:t>
                    </w:r>
                  </w:p>
                </w:txbxContent>
              </v:textbox>
            </v:rect>
            <v:rect id="_x0000_s2527" style="position:absolute;left:6877;top:340;width:451;height:317;mso-wrap-style:none" filled="f" stroked="f">
              <v:textbox style="mso-next-textbox:#_x0000_s2527;mso-fit-shape-to-text:t" inset="0,0,0,0">
                <w:txbxContent>
                  <w:p w14:paraId="21BB8D7A" w14:textId="77777777" w:rsidR="00394ED9" w:rsidRDefault="00394ED9" w:rsidP="009F2F3F">
                    <w:bookmarkStart w:id="5" w:name="OLE_LINK7"/>
                    <w:bookmarkStart w:id="6" w:name="OLE_LINK8"/>
                    <w:bookmarkStart w:id="7" w:name="_Hlk466643671"/>
                    <w:bookmarkStart w:id="8" w:name="OLE_LINK19"/>
                    <w:bookmarkStart w:id="9" w:name="OLE_LINK20"/>
                    <w:bookmarkStart w:id="10" w:name="_Hlk466645536"/>
                    <w:proofErr w:type="spellStart"/>
                    <w:r>
                      <w:rPr>
                        <w:rFonts w:cs="ＭＳ ゴシック"/>
                        <w:b/>
                        <w:bCs/>
                        <w:color w:val="000000"/>
                        <w:sz w:val="16"/>
                        <w:szCs w:val="16"/>
                      </w:rPr>
                      <w:t>etqalt</w:t>
                    </w:r>
                    <w:bookmarkEnd w:id="5"/>
                    <w:bookmarkEnd w:id="6"/>
                    <w:bookmarkEnd w:id="7"/>
                    <w:bookmarkEnd w:id="8"/>
                    <w:bookmarkEnd w:id="9"/>
                    <w:bookmarkEnd w:id="10"/>
                    <w:proofErr w:type="spellEnd"/>
                  </w:p>
                </w:txbxContent>
              </v:textbox>
            </v:rect>
            <v:group id="_x0000_s2531" style="position:absolute;left:6627;top:890;width:868;height:1544" coordorigin="6627,890" coordsize="868,1073">
              <v:rect id="_x0000_s2532" style="position:absolute;left:6627;top:890;width:868;height:1073" stroked="f"/>
              <v:rect id="_x0000_s2533" style="position:absolute;left:6627;top:890;width:868;height:1073" filled="f" strokeweight=".7pt">
                <v:stroke endcap="round"/>
              </v:rect>
            </v:group>
            <v:rect id="_x0000_s2534" style="position:absolute;left:6701;top:937;width:713;height:317;mso-wrap-style:none" filled="f" stroked="f">
              <v:textbox style="mso-next-textbox:#_x0000_s2534;mso-fit-shape-to-text:t" inset="0,0,0,0">
                <w:txbxContent>
                  <w:p w14:paraId="0A4F582D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2.ISC目標</w:t>
                    </w:r>
                  </w:p>
                </w:txbxContent>
              </v:textbox>
            </v:rect>
            <v:rect id="_x0000_s2535" style="position:absolute;left:6742;top:1141;width:601;height:317;mso-wrap-style:none" filled="f" stroked="f">
              <v:textbox style="mso-next-textbox:#_x0000_s2535;mso-fit-shape-to-text:t" inset="0,0,0,0">
                <w:txbxContent>
                  <w:p w14:paraId="282F965C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ｵﾙﾀﾄﾙｸの</w:t>
                    </w:r>
                  </w:p>
                </w:txbxContent>
              </v:textbox>
            </v:rect>
            <v:rect id="_x0000_s2536" style="position:absolute;left:6905;top:1345;width:307;height:317;mso-wrap-style:none" filled="f" stroked="f">
              <v:textbox style="mso-next-textbox:#_x0000_s2536;mso-fit-shape-to-text:t" inset="0,0,0,0">
                <w:txbxContent>
                  <w:p w14:paraId="0030A31A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算出</w:t>
                    </w:r>
                  </w:p>
                </w:txbxContent>
              </v:textbox>
            </v:rect>
            <v:rect id="_x0000_s2537" style="position:absolute;left:7854;top:1220;width:901;height:317;mso-wrap-style:none" filled="f" stroked="f">
              <v:textbox style="mso-next-textbox:#_x0000_s2537;mso-fit-shape-to-text:t" inset="0,0,0,0">
                <w:txbxContent>
                  <w:p w14:paraId="146ACA19" w14:textId="77777777" w:rsidR="00394ED9" w:rsidRDefault="00394ED9" w:rsidP="009F2F3F">
                    <w:bookmarkStart w:id="11" w:name="OLE_LINK21"/>
                    <w:proofErr w:type="spellStart"/>
                    <w:r>
                      <w:rPr>
                        <w:rFonts w:cs="ＭＳ ゴシック"/>
                        <w:b/>
                        <w:bCs/>
                        <w:color w:val="000000"/>
                        <w:sz w:val="16"/>
                        <w:szCs w:val="16"/>
                      </w:rPr>
                      <w:t>etqaltisc</w:t>
                    </w:r>
                    <w:bookmarkEnd w:id="11"/>
                    <w:proofErr w:type="spellEnd"/>
                    <w:r>
                      <w:rPr>
                        <w:rFonts w:cs="ＭＳ ゴシック"/>
                        <w:b/>
                        <w:bCs/>
                        <w:color w:val="000000"/>
                        <w:sz w:val="16"/>
                        <w:szCs w:val="16"/>
                      </w:rPr>
                      <w:t>[0]</w:t>
                    </w:r>
                  </w:p>
                </w:txbxContent>
              </v:textbox>
            </v:rect>
            <v:rect id="_x0000_s2538" style="position:absolute;left:7868;top:1835;width:901;height:317;mso-wrap-style:none" filled="f" stroked="f">
              <v:textbox style="mso-next-textbox:#_x0000_s2538;mso-fit-shape-to-text:t" inset="0,0,0,0">
                <w:txbxContent>
                  <w:p w14:paraId="76F9787F" w14:textId="77777777" w:rsidR="00394ED9" w:rsidRDefault="00394ED9" w:rsidP="009F2F3F">
                    <w:proofErr w:type="spellStart"/>
                    <w:r>
                      <w:rPr>
                        <w:rFonts w:cs="ＭＳ ゴシック"/>
                        <w:b/>
                        <w:bCs/>
                        <w:color w:val="000000"/>
                        <w:sz w:val="16"/>
                        <w:szCs w:val="16"/>
                      </w:rPr>
                      <w:t>etqaltisc</w:t>
                    </w:r>
                    <w:proofErr w:type="spellEnd"/>
                    <w:r>
                      <w:rPr>
                        <w:rFonts w:cs="ＭＳ ゴシック"/>
                        <w:b/>
                        <w:bCs/>
                        <w:color w:val="000000"/>
                        <w:sz w:val="16"/>
                        <w:szCs w:val="16"/>
                      </w:rPr>
                      <w:t>[1]</w:t>
                    </w:r>
                  </w:p>
                </w:txbxContent>
              </v:textbox>
            </v:rect>
            <v:shape id="_x0000_s2539" style="position:absolute;left:7500;top:1254;width:307;height:109" coordsize="362,128" path="m10,54r281,hdc297,54,302,59,302,64v,6,-5,11,-11,11hal10,75hdc5,75,,70,,64,,59,5,54,10,54haxm234,l362,64,234,128,234,xe" fillcolor="black" strokeweight=".7pt">
              <v:stroke joinstyle="bevel"/>
              <v:path arrowok="t"/>
              <o:lock v:ext="edit" verticies="t"/>
            </v:shape>
            <v:shape id="_x0000_s2540" style="position:absolute;left:7486;top:1896;width:334;height:109" coordsize="394,128" path="m10,54r313,hdc329,54,334,59,334,64v,6,-5,11,-11,11hal10,75hdc5,75,,70,,64,,59,5,54,10,54haxm266,l394,64,266,128,266,xe" fillcolor="black" strokeweight=".7pt">
              <v:stroke joinstyle="bevel"/>
              <v:path arrowok="t"/>
              <o:lock v:ext="edit" verticies="t"/>
            </v:shape>
            <v:group id="_x0000_s2541" style="position:absolute;left:1906;top:903;width:868;height:1060" coordorigin="1906,903" coordsize="868,1060">
              <v:rect id="_x0000_s2542" style="position:absolute;left:1906;top:903;width:868;height:1060" stroked="f"/>
              <v:rect id="_x0000_s2543" style="position:absolute;left:1906;top:903;width:868;height:1060" filled="f" strokeweight=".7pt">
                <v:stroke endcap="round"/>
              </v:rect>
            </v:group>
            <v:rect id="_x0000_s2544" style="position:absolute;left:1980;top:951;width:676;height:317;mso-wrap-style:none" filled="f" stroked="f">
              <v:textbox style="mso-next-textbox:#_x0000_s2544;mso-fit-shape-to-text:t" inset="0,0,0,0">
                <w:txbxContent>
                  <w:p w14:paraId="54F40BE8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3.目標ｵﾙﾀ</w:t>
                    </w:r>
                  </w:p>
                </w:txbxContent>
              </v:textbox>
            </v:rect>
            <v:rect id="_x0000_s2545" style="position:absolute;left:1980;top:1155;width:676;height:317;mso-wrap-style:none" filled="f" stroked="f">
              <v:textbox style="mso-next-textbox:#_x0000_s2545;mso-fit-shape-to-text:t" inset="0,0,0,0">
                <w:txbxContent>
                  <w:p w14:paraId="2117A53D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ﾄﾙｸの算出</w:t>
                    </w:r>
                  </w:p>
                </w:txbxContent>
              </v:textbox>
            </v:rect>
            <v:rect id="_x0000_s2546" style="position:absolute;left:2828;top:944;width:526;height:317;mso-wrap-style:none" filled="f" stroked="f">
              <v:textbox style="mso-next-textbox:#_x0000_s2546;mso-fit-shape-to-text:t" inset="0,0,0,0">
                <w:txbxContent>
                  <w:p w14:paraId="3DA1ACE5" w14:textId="77777777" w:rsidR="00394ED9" w:rsidRPr="003E1364" w:rsidRDefault="00394ED9" w:rsidP="009F2F3F">
                    <w:bookmarkStart w:id="12" w:name="OLE_LINK1"/>
                    <w:bookmarkStart w:id="13" w:name="OLE_LINK2"/>
                    <w:bookmarkStart w:id="14" w:name="_Hlk466642996"/>
                    <w:bookmarkStart w:id="15" w:name="OLE_LINK9"/>
                    <w:bookmarkStart w:id="16" w:name="OLE_LINK10"/>
                    <w:bookmarkStart w:id="17" w:name="_Hlk466643720"/>
                    <w:proofErr w:type="spellStart"/>
                    <w:r w:rsidRPr="003E1364">
                      <w:rPr>
                        <w:rFonts w:cs="ＭＳ ゴシック"/>
                        <w:bCs/>
                        <w:color w:val="000000"/>
                        <w:sz w:val="16"/>
                        <w:szCs w:val="16"/>
                      </w:rPr>
                      <w:t>etqaltt</w:t>
                    </w:r>
                    <w:bookmarkEnd w:id="12"/>
                    <w:bookmarkEnd w:id="13"/>
                    <w:bookmarkEnd w:id="14"/>
                    <w:bookmarkEnd w:id="15"/>
                    <w:bookmarkEnd w:id="16"/>
                    <w:bookmarkEnd w:id="17"/>
                    <w:proofErr w:type="spellEnd"/>
                  </w:p>
                </w:txbxContent>
              </v:textbox>
            </v:rect>
            <v:rect id="_x0000_s2547" style="position:absolute;left:41;top:575;width:526;height:317;mso-wrap-style:none" filled="f" stroked="f">
              <v:textbox style="mso-next-textbox:#_x0000_s2547;mso-fit-shape-to-text:t" inset="0,0,0,0">
                <w:txbxContent>
                  <w:p w14:paraId="0C06778B" w14:textId="77777777" w:rsidR="00394ED9" w:rsidRDefault="00394ED9" w:rsidP="009F2F3F">
                    <w:bookmarkStart w:id="18" w:name="OLE_LINK26"/>
                    <w:bookmarkStart w:id="19" w:name="OLE_LINK27"/>
                    <w:bookmarkStart w:id="20" w:name="_Hlk466645683"/>
                    <w:proofErr w:type="spellStart"/>
                    <w:r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  <w:t>ene_ene</w:t>
                    </w:r>
                    <w:bookmarkEnd w:id="18"/>
                    <w:bookmarkEnd w:id="19"/>
                    <w:bookmarkEnd w:id="20"/>
                    <w:proofErr w:type="spellEnd"/>
                  </w:p>
                </w:txbxContent>
              </v:textbox>
            </v:rect>
            <v:rect id="_x0000_s2548" style="position:absolute;left:41;top:749;width:1201;height:317;mso-wrap-style:none" filled="f" stroked="f">
              <v:textbox style="mso-next-textbox:#_x0000_s2548;mso-fit-shape-to-text:t" inset="0,0,0,0">
                <w:txbxContent>
                  <w:p w14:paraId="7166CFF8" w14:textId="77777777" w:rsidR="00394ED9" w:rsidRDefault="00394ED9" w:rsidP="009F2F3F">
                    <w:bookmarkStart w:id="21" w:name="OLE_LINK28"/>
                    <w:bookmarkStart w:id="22" w:name="OLE_LINK29"/>
                    <w:bookmarkStart w:id="23" w:name="_Hlk466645708"/>
                    <w:proofErr w:type="spellStart"/>
                    <w:r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  <w:t>yaltlmp_yxbattlo</w:t>
                    </w:r>
                    <w:bookmarkEnd w:id="21"/>
                    <w:bookmarkEnd w:id="22"/>
                    <w:bookmarkEnd w:id="23"/>
                    <w:proofErr w:type="spellEnd"/>
                  </w:p>
                </w:txbxContent>
              </v:textbox>
            </v:rect>
            <v:rect id="_x0000_s2549" style="position:absolute;left:41;top:909;width:2787;height:316" filled="f" stroked="f">
              <v:textbox style="mso-next-textbox:#_x0000_s2549" inset="0,0,0,0">
                <w:txbxContent>
                  <w:p w14:paraId="4F780599" w14:textId="77777777" w:rsidR="00394ED9" w:rsidRDefault="00394ED9" w:rsidP="009F2F3F">
                    <w:bookmarkStart w:id="24" w:name="OLE_LINK30"/>
                    <w:bookmarkStart w:id="25" w:name="OLE_LINK31"/>
                    <w:bookmarkStart w:id="26" w:name="_Hlk466645718"/>
                    <w:proofErr w:type="spellStart"/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wbatt_fdi_xbattClFt</w:t>
                    </w:r>
                    <w:bookmarkEnd w:id="24"/>
                    <w:bookmarkEnd w:id="25"/>
                    <w:bookmarkEnd w:id="26"/>
                    <w:proofErr w:type="spellEnd"/>
                  </w:p>
                </w:txbxContent>
              </v:textbox>
            </v:rect>
            <v:rect id="_x0000_s2550" style="position:absolute;left:41;top:1082;width:1201;height:317;mso-wrap-style:none" filled="f" stroked="f">
              <v:textbox style="mso-next-textbox:#_x0000_s2550;mso-fit-shape-to-text:t" inset="0,0,0,0">
                <w:txbxContent>
                  <w:p w14:paraId="03A44CA0" w14:textId="77777777" w:rsidR="00394ED9" w:rsidRDefault="00394ED9" w:rsidP="009F2F3F">
                    <w:bookmarkStart w:id="27" w:name="OLE_LINK32"/>
                    <w:bookmarkStart w:id="28" w:name="OLE_LINK33"/>
                    <w:bookmarkStart w:id="29" w:name="_Hlk466645768"/>
                    <w:proofErr w:type="spellStart"/>
                    <w:r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  <w:t>yaltinfo_yalttrq</w:t>
                    </w:r>
                    <w:bookmarkEnd w:id="27"/>
                    <w:bookmarkEnd w:id="28"/>
                    <w:bookmarkEnd w:id="29"/>
                    <w:proofErr w:type="spellEnd"/>
                  </w:p>
                </w:txbxContent>
              </v:textbox>
            </v:rect>
            <v:rect id="_x0000_s2551" style="position:absolute;left:41;top:1240;width:1051;height:317;mso-wrap-style:none" filled="f" stroked="f">
              <v:textbox style="mso-next-textbox:#_x0000_s2551;mso-fit-shape-to-text:t" inset="0,0,0,0">
                <w:txbxContent>
                  <w:p w14:paraId="440158F9" w14:textId="77777777" w:rsidR="00394ED9" w:rsidRDefault="00394ED9" w:rsidP="009F2F3F">
                    <w:r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  <w:t>exst_ecast_16m</w:t>
                    </w:r>
                  </w:p>
                </w:txbxContent>
              </v:textbox>
            </v:rect>
            <v:rect id="_x0000_s2552" style="position:absolute;left:41;top:1399;width:676;height:317;mso-wrap-style:none" filled="f" stroked="f">
              <v:textbox style="mso-next-textbox:#_x0000_s2552;mso-fit-shape-to-text:t" inset="0,0,0,0">
                <w:txbxContent>
                  <w:p w14:paraId="79123519" w14:textId="77777777" w:rsidR="00394ED9" w:rsidRDefault="00394ED9" w:rsidP="009F2F3F">
                    <w:bookmarkStart w:id="30" w:name="OLE_LINK34"/>
                    <w:bookmarkStart w:id="31" w:name="OLE_LINK35"/>
                    <w:bookmarkStart w:id="32" w:name="_Hlk466645787"/>
                    <w:proofErr w:type="spellStart"/>
                    <w:r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  <w:t>ethw_ethw</w:t>
                    </w:r>
                    <w:bookmarkEnd w:id="30"/>
                    <w:bookmarkEnd w:id="31"/>
                    <w:bookmarkEnd w:id="32"/>
                    <w:proofErr w:type="spellEnd"/>
                  </w:p>
                </w:txbxContent>
              </v:textbox>
            </v:rect>
            <v:shape id="_x0000_s2553" style="position:absolute;left:2766;top:1205;width:3861;height:109" coordsize="4554,128" path="m10,54r4473,hdc4489,54,4494,59,4494,64v,6,-5,11,-11,11hal10,75hdc5,75,,70,,64,,59,5,54,10,54haxm4426,r128,64l4426,128,4426,xe" fillcolor="black" strokeweight=".7pt">
              <v:stroke joinstyle="bevel"/>
              <v:path arrowok="t"/>
              <o:lock v:ext="edit" verticies="t"/>
            </v:shape>
            <v:shape id="_x0000_s2554" style="position:absolute;left:1268;top:601;width:285;height:1304" coordsize="336,1536" path="m,hdc93,,168,58,168,128hal168,640hdc168,711,244,768,336,768v-92,,-168,58,-168,128hal168,1408hdc168,1479,93,1536,,1536e" filled="f" strokeweight=".7pt">
              <v:stroke endcap="round"/>
              <v:path arrowok="t"/>
            </v:shape>
            <v:shape id="_x0000_s2555" style="position:absolute;left:1545;top:1214;width:361;height:109" coordsize="426,128" path="m10,54r345,hdc361,54,366,59,366,64v,6,-5,11,-11,11hal10,75hdc5,75,,70,,64,,59,5,54,10,54haxm298,l426,64,298,128,298,xe" fillcolor="black" strokeweight=".7pt">
              <v:stroke joinstyle="bevel"/>
              <v:path arrowok="t"/>
              <o:lock v:ext="edit" verticies="t"/>
            </v:shape>
            <v:shape id="_x0000_s2556" style="position:absolute;left:4583;top:575;width:361;height:668" coordsize="426,1035" path="m,1024l,64hdc,59,5,54,10,54hal355,54hdc361,54,366,59,366,64v,6,-5,11,-11,11hal10,75,21,64r,960hdc21,1030,16,1035,10,1035,5,1035,,1030,,1024haxm298,l426,64,298,128,298,xe" fillcolor="black" strokeweight=".7pt">
              <v:stroke joinstyle="bevel"/>
              <v:path arrowok="t"/>
              <o:lock v:ext="edit" verticies="t"/>
            </v:shape>
            <v:group id="_x0000_s2557" style="position:absolute;left:4985;top:2434;width:868;height:1442" coordorigin="4985,1841" coordsize="868,1780">
              <v:rect id="_x0000_s2558" style="position:absolute;left:4985;top:1841;width:868;height:1780" stroked="f"/>
              <v:rect id="_x0000_s2559" style="position:absolute;left:4985;top:1841;width:868;height:1780" filled="f" strokeweight=".7pt">
                <v:stroke endcap="round"/>
              </v:rect>
            </v:group>
            <v:rect id="_x0000_s2560" style="position:absolute;left:5100;top:2488;width:601;height:317;mso-wrap-style:none" filled="f" stroked="f">
              <v:textbox style="mso-next-textbox:#_x0000_s2560;mso-fit-shape-to-text:t" inset="0,0,0,0">
                <w:txbxContent>
                  <w:p w14:paraId="76EE4509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4.各電気</w:t>
                    </w:r>
                  </w:p>
                </w:txbxContent>
              </v:textbox>
            </v:rect>
            <v:rect id="_x0000_s2561" style="position:absolute;left:5100;top:2692;width:601;height:317;mso-wrap-style:none" filled="f" stroked="f">
              <v:textbox style="mso-next-textbox:#_x0000_s2561;mso-fit-shape-to-text:t" inset="0,0,0,0">
                <w:txbxContent>
                  <w:p w14:paraId="53E4290C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負荷の算</w:t>
                    </w:r>
                  </w:p>
                </w:txbxContent>
              </v:textbox>
            </v:rect>
            <v:rect id="_x0000_s2562" style="position:absolute;left:5345;top:2881;width:154;height:317;mso-wrap-style:none" filled="f" stroked="f">
              <v:textbox style="mso-next-textbox:#_x0000_s2562;mso-fit-shape-to-text:t" inset="0,0,0,0">
                <w:txbxContent>
                  <w:p w14:paraId="0581FD89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出</w:t>
                    </w:r>
                  </w:p>
                </w:txbxContent>
              </v:textbox>
            </v:rect>
            <v:rect id="_x0000_s2563" style="position:absolute;left:5926;top:3251;width:676;height:317;mso-wrap-style:none" filled="f" stroked="f">
              <v:textbox style="mso-next-textbox:#_x0000_s2563;mso-fit-shape-to-text:t" inset="0,0,0,0">
                <w:txbxContent>
                  <w:p w14:paraId="74AC0092" w14:textId="77777777" w:rsidR="00394ED9" w:rsidRDefault="00394ED9" w:rsidP="009F2F3F">
                    <w:bookmarkStart w:id="33" w:name="OLE_LINK11"/>
                    <w:bookmarkStart w:id="34" w:name="OLE_LINK12"/>
                    <w:bookmarkStart w:id="35" w:name="_Hlk466644431"/>
                    <w:proofErr w:type="spellStart"/>
                    <w:r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  <w:t>epwrelsrq</w:t>
                    </w:r>
                    <w:bookmarkEnd w:id="33"/>
                    <w:bookmarkEnd w:id="34"/>
                    <w:bookmarkEnd w:id="35"/>
                    <w:proofErr w:type="spellEnd"/>
                  </w:p>
                </w:txbxContent>
              </v:textbox>
            </v:rect>
            <v:group id="_x0000_s2564" style="position:absolute;left:3127;top:2920;width:1044;height:992" coordorigin="3127,1990" coordsize="1044,992">
              <v:rect id="_x0000_s2565" style="position:absolute;left:3127;top:1990;width:1044;height:992" stroked="f"/>
              <v:rect id="_x0000_s2566" style="position:absolute;left:3127;top:1990;width:1044;height:992" filled="f" strokeweight=".7pt">
                <v:stroke endcap="round"/>
              </v:rect>
            </v:group>
            <v:rect id="_x0000_s2567" style="position:absolute;left:3174;top:2923;width:901;height:317;mso-wrap-style:none" filled="f" stroked="f">
              <v:textbox style="mso-next-textbox:#_x0000_s2567;mso-fit-shape-to-text:t" inset="0,0,0,0">
                <w:txbxContent>
                  <w:p w14:paraId="39A16B60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4-2-1.目標電</w:t>
                    </w:r>
                  </w:p>
                </w:txbxContent>
              </v:textbox>
            </v:rect>
            <v:rect id="_x0000_s2568" style="position:absolute;left:3174;top:3112;width:901;height:317;mso-wrap-style:none" filled="f" stroked="f">
              <v:textbox style="mso-next-textbox:#_x0000_s2568;mso-fit-shape-to-text:t" inset="0,0,0,0">
                <w:txbxContent>
                  <w:p w14:paraId="40E49F51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圧上昇時空気</w:t>
                    </w:r>
                  </w:p>
                </w:txbxContent>
              </v:textbox>
            </v:rect>
            <v:rect id="_x0000_s2569" style="position:absolute;left:3174;top:3330;width:901;height:317;mso-wrap-style:none" filled="f" stroked="f">
              <v:textbox style="mso-next-textbox:#_x0000_s2569;mso-fit-shape-to-text:t" inset="0,0,0,0">
                <w:txbxContent>
                  <w:p w14:paraId="03B44F57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応答遅れ補正</w:t>
                    </w:r>
                  </w:p>
                </w:txbxContent>
              </v:textbox>
            </v:rect>
            <v:rect id="_x0000_s2571" style="position:absolute;left:4219;top:3116;width:676;height:317;mso-wrap-style:none" filled="f" stroked="f">
              <v:textbox style="mso-next-textbox:#_x0000_s2571;mso-fit-shape-to-text:t" inset="0,0,0,0">
                <w:txbxContent>
                  <w:p w14:paraId="3B1241AF" w14:textId="77777777" w:rsidR="00394ED9" w:rsidRDefault="00394ED9" w:rsidP="009F2F3F">
                    <w:bookmarkStart w:id="36" w:name="OLE_LINK15"/>
                    <w:bookmarkStart w:id="37" w:name="OLE_LINK16"/>
                    <w:bookmarkStart w:id="38" w:name="_Hlk466644572"/>
                    <w:proofErr w:type="spellStart"/>
                    <w:r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  <w:t>epwaltsoc</w:t>
                    </w:r>
                    <w:bookmarkEnd w:id="36"/>
                    <w:bookmarkEnd w:id="37"/>
                    <w:bookmarkEnd w:id="38"/>
                    <w:proofErr w:type="spellEnd"/>
                  </w:p>
                </w:txbxContent>
              </v:textbox>
            </v:rect>
            <v:group id="_x0000_s2572" style="position:absolute;left:4961;top:1390;width:862;height:829" coordorigin="3140,3091" coordsize="1004,924">
              <v:rect id="_x0000_s2573" style="position:absolute;left:3140;top:3091;width:1004;height:924" stroked="f"/>
              <v:rect id="_x0000_s2574" style="position:absolute;left:3140;top:3091;width:1004;height:924" filled="f" strokeweight=".7pt">
                <v:stroke endcap="round"/>
              </v:rect>
            </v:group>
            <v:rect id="_x0000_s2575" style="position:absolute;left:5015;top:1414;width:751;height:317;mso-wrap-style:none" filled="f" stroked="f">
              <v:textbox style="mso-next-textbox:#_x0000_s2575;mso-fit-shape-to-text:t" inset="0,0,0,0">
                <w:txbxContent>
                  <w:p w14:paraId="1EE2EAA6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2-1.バッテ</w:t>
                    </w:r>
                  </w:p>
                </w:txbxContent>
              </v:textbox>
            </v:rect>
            <v:rect id="_x0000_s2576" style="position:absolute;left:4991;top:1646;width:751;height:317;mso-wrap-style:none" filled="f" stroked="f">
              <v:textbox style="mso-next-textbox:#_x0000_s2576;mso-fit-shape-to-text:t" inset="0,0,0,0">
                <w:txbxContent>
                  <w:p w14:paraId="6A9FD388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リ電圧の算</w:t>
                    </w:r>
                  </w:p>
                </w:txbxContent>
              </v:textbox>
            </v:rect>
            <v:rect id="_x0000_s2577" style="position:absolute;left:5941;top:1421;width:526;height:317;mso-wrap-style:none" filled="f" stroked="f">
              <v:textbox style="mso-next-textbox:#_x0000_s2577;mso-fit-shape-to-text:t" inset="0,0,0,0">
                <w:txbxContent>
                  <w:p w14:paraId="097624D2" w14:textId="77777777" w:rsidR="00394ED9" w:rsidRDefault="00394ED9" w:rsidP="009F2F3F">
                    <w:bookmarkStart w:id="39" w:name="OLE_LINK17"/>
                    <w:bookmarkStart w:id="40" w:name="OLE_LINK18"/>
                    <w:bookmarkStart w:id="41" w:name="_Hlk466644604"/>
                    <w:proofErr w:type="spellStart"/>
                    <w:r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  <w:t>ebattsm</w:t>
                    </w:r>
                    <w:bookmarkEnd w:id="39"/>
                    <w:bookmarkEnd w:id="40"/>
                    <w:bookmarkEnd w:id="41"/>
                    <w:proofErr w:type="spellEnd"/>
                  </w:p>
                </w:txbxContent>
              </v:textbox>
            </v:rect>
            <v:rect id="_x0000_s2578" style="position:absolute;left:3807;top:1489;width:701;height:317" filled="f" stroked="f">
              <v:textbox style="mso-next-textbox:#_x0000_s2578;mso-fit-shape-to-text:t" inset="0,0,0,0">
                <w:txbxContent>
                  <w:p w14:paraId="0DD69262" w14:textId="77777777" w:rsidR="00394ED9" w:rsidRDefault="00394ED9" w:rsidP="009F2F3F">
                    <w:proofErr w:type="spellStart"/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cpowif_b</w:t>
                    </w:r>
                    <w:proofErr w:type="spellEnd"/>
                  </w:p>
                </w:txbxContent>
              </v:textbox>
            </v:rect>
            <v:shape id="_x0000_s2579" style="position:absolute;left:2237;top:3355;width:903;height:109" coordsize="1066,128" path="m10,54r985,hdc1001,54,1006,59,1006,64v,6,-5,11,-11,11hal10,75hdc5,75,,70,,64,,59,5,54,10,54haxm938,r128,64l938,128,938,xe" fillcolor="black" strokeweight=".7pt">
              <v:stroke joinstyle="bevel"/>
              <v:path arrowok="t"/>
              <o:lock v:ext="edit" verticies="t"/>
            </v:shape>
            <v:rect id="_x0000_s2580" style="position:absolute;left:1616;top:3134;width:1051;height:317;mso-wrap-style:none" filled="f" stroked="f">
              <v:textbox style="mso-next-textbox:#_x0000_s2580;mso-fit-shape-to-text:t" inset="0,0,0,0">
                <w:txbxContent>
                  <w:p w14:paraId="3AEBBEF2" w14:textId="77777777" w:rsidR="00394ED9" w:rsidRDefault="00394ED9" w:rsidP="009F2F3F">
                    <w:bookmarkStart w:id="42" w:name="OLE_LINK22"/>
                    <w:bookmarkStart w:id="43" w:name="OLE_LINK23"/>
                    <w:bookmarkStart w:id="44" w:name="_Hlk466645575"/>
                    <w:r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  <w:t>exst_ecast_16m</w:t>
                    </w:r>
                    <w:bookmarkEnd w:id="42"/>
                    <w:bookmarkEnd w:id="43"/>
                    <w:bookmarkEnd w:id="44"/>
                  </w:p>
                </w:txbxContent>
              </v:textbox>
            </v:rect>
            <v:rect id="_x0000_s2581" style="position:absolute;left:1370;top:3379;width:1576;height:317;mso-wrap-style:none" filled="f" stroked="f">
              <v:textbox style="mso-next-textbox:#_x0000_s2581;mso-fit-shape-to-text:t" inset="0,0,0,0">
                <w:txbxContent>
                  <w:p w14:paraId="55DE7E18" w14:textId="77777777" w:rsidR="00394ED9" w:rsidRDefault="00394ED9" w:rsidP="009F2F3F">
                    <w:bookmarkStart w:id="45" w:name="OLE_LINK24"/>
                    <w:bookmarkStart w:id="46" w:name="OLE_LINK25"/>
                    <w:bookmarkStart w:id="47" w:name="_Hlk466645606"/>
                    <w:proofErr w:type="spellStart"/>
                    <w:r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  <w:t>ysocpublic_yxaltldinc</w:t>
                    </w:r>
                    <w:bookmarkEnd w:id="45"/>
                    <w:bookmarkEnd w:id="46"/>
                    <w:bookmarkEnd w:id="47"/>
                    <w:proofErr w:type="spellEnd"/>
                  </w:p>
                </w:txbxContent>
              </v:textbox>
            </v:rect>
            <v:shape id="_x0000_s2583" style="position:absolute;left:5804;top:387;width:985;height:109" coordsize="1162,128" path="m10,54r1081,hdc1097,54,1102,59,1102,64v,6,-5,11,-11,11hal10,75hdc5,75,,70,,64,,59,5,54,10,54haxm1034,r128,64l1034,128,1034,xe" fillcolor="black" strokeweight=".7pt">
              <v:stroke joinstyle="bevel"/>
              <v:path arrowok="t"/>
              <o:lock v:ext="edit" verticies="t"/>
            </v:shape>
            <v:shape id="_x0000_s2585" style="position:absolute;left:4149;top:3371;width:823;height:109" coordsize="970,128" path="m10,54r889,hdc905,54,910,59,910,64v,6,-5,11,-11,11hal10,75hdc5,75,,70,,64,,59,5,54,10,54haxm842,l970,64,842,128,842,xe" fillcolor="black" strokeweight=".7pt">
              <v:stroke joinstyle="bevel"/>
              <v:path arrowok="t"/>
              <o:lock v:ext="edit" verticies="t"/>
            </v:shape>
            <v:line id="_x0000_s2586" style="position:absolute;flip:y" from="5853,3202" to="6238,3205" strokeweight="1.5pt">
              <v:stroke endcap="round"/>
            </v:line>
            <v:line id="_x0000_s2587" style="position:absolute;flip:y" from="6233,2163" to="6234,3202" strokeweight="1.5pt">
              <v:stroke endcap="round"/>
            </v:line>
            <v:shape id="_x0000_s2588" style="position:absolute;left:6238;top:2099;width:402;height:109" coordsize="474,128" path="m10,54r393,hdc409,54,414,59,414,64v,6,-5,11,-11,11hal10,75hdc5,75,,70,,64,,59,5,54,10,54haxm346,l474,64,346,128,346,xe" fillcolor="black" strokeweight=".7pt">
              <v:stroke joinstyle="bevel"/>
              <v:path arrowok="t"/>
              <o:lock v:ext="edit" verticies="t"/>
            </v:shape>
            <v:rect id="_x0000_s2591" style="position:absolute;left:6764;top:3542;width:808;height:317" filled="f" stroked="f">
              <v:textbox style="mso-next-textbox:#_x0000_s2591" inset="0,0,0,0">
                <w:txbxContent>
                  <w:p w14:paraId="15E6333D" w14:textId="77777777" w:rsidR="00394ED9" w:rsidRDefault="00394ED9" w:rsidP="009F2F3F">
                    <w:bookmarkStart w:id="48" w:name="OLE_LINK13"/>
                    <w:bookmarkStart w:id="49" w:name="OLE_LINK14"/>
                    <w:bookmarkStart w:id="50" w:name="_Hlk466644465"/>
                    <w:proofErr w:type="spellStart"/>
                    <w:r>
                      <w:rPr>
                        <w:rFonts w:cs="ＭＳ ゴシック"/>
                        <w:b/>
                        <w:bCs/>
                        <w:color w:val="000000"/>
                        <w:sz w:val="16"/>
                        <w:szCs w:val="16"/>
                      </w:rPr>
                      <w:t>epwral</w:t>
                    </w:r>
                    <w:r>
                      <w:rPr>
                        <w:rFonts w:cs="ＭＳ ゴシック" w:hint="eastAsia"/>
                        <w:b/>
                        <w:bCs/>
                        <w:color w:val="000000"/>
                        <w:sz w:val="16"/>
                        <w:szCs w:val="16"/>
                      </w:rPr>
                      <w:t>t</w:t>
                    </w:r>
                    <w:bookmarkEnd w:id="48"/>
                    <w:bookmarkEnd w:id="49"/>
                    <w:bookmarkEnd w:id="50"/>
                    <w:proofErr w:type="spellEnd"/>
                  </w:p>
                </w:txbxContent>
              </v:textbox>
            </v:rect>
            <v:shape id="_x0000_s2593" style="position:absolute;left:5861;top:3633;width:836;height:109" coordsize="986,128" path="m10,54r905,hdc921,54,926,59,926,64v,6,-5,11,-11,11hal10,75hdc5,75,,70,,64,,59,5,54,10,54haxm858,l986,64,858,128,858,xe" fillcolor="black" strokeweight=".7pt">
              <v:stroke joinstyle="bevel"/>
              <v:path arrowok="t"/>
              <o:lock v:ext="edit" verticies="t"/>
            </v:shape>
            <v:shape id="_x0000_s2595" style="position:absolute;left:5941;top:971;width:686;height:109" coordsize="810,128" path="m10,54r729,hdc745,54,750,59,750,64v,6,-5,11,-11,11hal10,75hdc5,75,,70,,64,,59,5,54,10,54haxm682,l810,64,682,128,682,xe" fillcolor="black" strokeweight=".7pt">
              <v:stroke joinstyle="bevel"/>
              <v:path arrowok="t"/>
              <o:lock v:ext="edit" verticies="t"/>
            </v:shape>
            <v:rect id="_x0000_s2596" style="position:absolute;left:5158;top:856;width:768;height:373" filled="f" stroked="f">
              <v:textbox style="mso-next-textbox:#_x0000_s2596" inset="0,0,0,0">
                <w:txbxContent>
                  <w:p w14:paraId="629442B0" w14:textId="77777777" w:rsidR="00394ED9" w:rsidRDefault="00394ED9" w:rsidP="009F2F3F">
                    <w:pPr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</w:pPr>
                    <w:proofErr w:type="spellStart"/>
                    <w:r w:rsidRPr="00E663D6"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  <w:t>emnet_enet</w:t>
                    </w:r>
                    <w:proofErr w:type="spellEnd"/>
                  </w:p>
                  <w:p w14:paraId="6CCF39FE" w14:textId="77777777" w:rsidR="00394ED9" w:rsidRDefault="00394ED9" w:rsidP="009F2F3F"/>
                </w:txbxContent>
              </v:textbox>
            </v:rect>
            <v:rect id="_x0000_s2597" style="position:absolute;left:45;top:1562;width:768;height:373" filled="f" stroked="f">
              <v:textbox style="mso-next-textbox:#_x0000_s2597" inset="0,0,0,0">
                <w:txbxContent>
                  <w:p w14:paraId="030B7420" w14:textId="77777777" w:rsidR="00394ED9" w:rsidRDefault="00394ED9" w:rsidP="009F2F3F">
                    <w:pPr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</w:pPr>
                    <w:bookmarkStart w:id="51" w:name="OLE_LINK36"/>
                    <w:proofErr w:type="spellStart"/>
                    <w:r w:rsidRPr="00E663D6"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  <w:t>emnet_enet</w:t>
                    </w:r>
                    <w:proofErr w:type="spellEnd"/>
                  </w:p>
                  <w:bookmarkEnd w:id="51"/>
                  <w:p w14:paraId="6972972F" w14:textId="77777777" w:rsidR="00394ED9" w:rsidRDefault="00394ED9" w:rsidP="009F2F3F"/>
                </w:txbxContent>
              </v:textbox>
            </v:rect>
            <v:rect id="_x0000_s2599" style="position:absolute;left:3673;top:2380;width:768;height:373" filled="f" stroked="f">
              <v:textbox style="mso-next-textbox:#_x0000_s2599" inset="0,0,0,0">
                <w:txbxContent>
                  <w:p w14:paraId="77EB20AC" w14:textId="77777777" w:rsidR="00394ED9" w:rsidRDefault="00394ED9" w:rsidP="009F2F3F">
                    <w:pPr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</w:pPr>
                    <w:proofErr w:type="spellStart"/>
                    <w:r w:rsidRPr="00E663D6"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  <w:t>emnet_enet</w:t>
                    </w:r>
                    <w:proofErr w:type="spellEnd"/>
                  </w:p>
                  <w:p w14:paraId="1251633E" w14:textId="77777777" w:rsidR="00394ED9" w:rsidRDefault="00394ED9" w:rsidP="009F2F3F"/>
                </w:txbxContent>
              </v:textbox>
            </v:rect>
            <v:shape id="_x0000_s2603" style="position:absolute;left:4583;top:2538;width:402;height:109" coordsize="474,128" path="m10,54r393,hdc409,54,414,59,414,64v,6,-5,11,-11,11hal10,75hdc5,75,,70,,64,,59,5,54,10,54haxm346,l474,64,346,128,346,xe" fillcolor="black" strokeweight=".7pt">
              <v:stroke joinstyle="bevel"/>
              <v:path arrowok="t"/>
              <o:lock v:ext="edit" verticies="t"/>
            </v:shape>
            <v:shape id="_x0000_s2606" style="position:absolute;left:3500;top:2769;width:1474;height:112" coordsize="1114,128" path="m10,54r1033,hdc1049,54,1054,59,1054,64v,6,-5,11,-11,11hal10,75hdc5,75,,70,,64,,59,5,54,10,54haxm986,r128,64l986,128,986,xe" fillcolor="black" strokeweight=".7pt">
              <v:stroke joinstyle="bevel"/>
              <v:path arrowok="t"/>
              <o:lock v:ext="edit" verticies="t"/>
            </v:shape>
            <v:line id="_x0000_s2607" style="position:absolute;flip:y" from="3497,1268" to="3499,2833" strokeweight="1.5pt">
              <v:stroke endcap="round"/>
            </v:line>
            <v:rect id="_x0000_s2608" style="position:absolute;left:3678;top:2531;width:808;height:317" filled="f" stroked="f">
              <v:textbox style="mso-next-textbox:#_x0000_s2608" inset="0,0,0,0">
                <w:txbxContent>
                  <w:p w14:paraId="0D39F5F7" w14:textId="77777777" w:rsidR="00394ED9" w:rsidRDefault="00394ED9" w:rsidP="009F2F3F">
                    <w:proofErr w:type="spellStart"/>
                    <w:r>
                      <w:rPr>
                        <w:rFonts w:cs="ＭＳ ゴシック"/>
                        <w:b/>
                        <w:bCs/>
                        <w:color w:val="000000"/>
                        <w:sz w:val="16"/>
                        <w:szCs w:val="16"/>
                      </w:rPr>
                      <w:t>epwral</w:t>
                    </w:r>
                    <w:r>
                      <w:rPr>
                        <w:rFonts w:cs="ＭＳ ゴシック" w:hint="eastAsia"/>
                        <w:b/>
                        <w:bCs/>
                        <w:color w:val="000000"/>
                        <w:sz w:val="16"/>
                        <w:szCs w:val="16"/>
                      </w:rPr>
                      <w:t>t</w:t>
                    </w:r>
                    <w:proofErr w:type="spellEnd"/>
                  </w:p>
                </w:txbxContent>
              </v:textbox>
            </v:rect>
            <v:shape id="_x0000_s2609" style="position:absolute;left:5861;top:1662;width:751;height:109" coordsize="810,128" path="m10,54r729,hdc745,54,750,59,750,64v,6,-5,11,-11,11hal10,75hdc5,75,,70,,64,,59,5,54,10,54haxm682,l810,64,682,128,682,xe" fillcolor="black" strokeweight=".7pt">
              <v:stroke joinstyle="bevel"/>
              <v:path arrowok="t"/>
              <o:lock v:ext="edit" verticies="t"/>
            </v:shape>
            <v:rect id="_x0000_s2570" style="position:absolute;left:3320;top:3519;width:601;height:317;mso-wrap-style:none" filled="f" stroked="f">
              <v:textbox style="mso-next-textbox:#_x0000_s2570;mso-fit-shape-to-text:t" inset="0,0,0,0">
                <w:txbxContent>
                  <w:p w14:paraId="557F919D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量の算出</w:t>
                    </w:r>
                  </w:p>
                </w:txbxContent>
              </v:textbox>
            </v:rect>
            <v:shape id="_x0000_s2610" style="position:absolute;left:4542;top:1596;width:402;height:109" coordsize="474,128" path="m10,54r393,hdc409,54,414,59,414,64v,6,-5,11,-11,11hal10,75hdc5,75,,70,,64,,59,5,54,10,54haxm346,l474,64,346,128,346,xe" fillcolor="black" strokeweight=".7pt">
              <v:stroke joinstyle="bevel"/>
              <v:path arrowok="t"/>
              <o:lock v:ext="edit" verticies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612" type="#_x0000_t202" style="position:absolute;left:3519;top:1676;width:1459;height:411" filled="f" fillcolor="black" stroked="f" strokeweight=".7pt">
              <v:textbox style="mso-next-textbox:#_x0000_s2612">
                <w:txbxContent>
                  <w:p w14:paraId="5D50CB3C" w14:textId="77777777" w:rsidR="00394ED9" w:rsidRPr="00032561" w:rsidRDefault="00394ED9" w:rsidP="009F2F3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5F503B">
                      <w:rPr>
                        <w:sz w:val="16"/>
                        <w:szCs w:val="16"/>
                      </w:rPr>
                      <w:t>exdly_exels</w:t>
                    </w:r>
                    <w:proofErr w:type="spellEnd"/>
                  </w:p>
                </w:txbxContent>
              </v:textbox>
            </v:shape>
            <v:shape id="_x0000_s2613" type="#_x0000_t202" style="position:absolute;left:3526;top:2117;width:1576;height:396" filled="f" fillcolor="black" stroked="f" strokeweight=".7pt">
              <v:textbox style="mso-next-textbox:#_x0000_s2613">
                <w:txbxContent>
                  <w:p w14:paraId="0F6F3B57" w14:textId="77777777" w:rsidR="00394ED9" w:rsidRPr="00032561" w:rsidRDefault="00394ED9" w:rsidP="009F2F3F">
                    <w:pPr>
                      <w:rPr>
                        <w:sz w:val="16"/>
                        <w:szCs w:val="16"/>
                      </w:rPr>
                    </w:pPr>
                    <w:r w:rsidRPr="005F503B">
                      <w:rPr>
                        <w:sz w:val="16"/>
                        <w:szCs w:val="16"/>
                      </w:rPr>
                      <w:t>exdly_exelsh1～5</w:t>
                    </w:r>
                  </w:p>
                </w:txbxContent>
              </v:textbox>
            </v:shape>
            <v:shape id="_x0000_s2614" type="#_x0000_t202" style="position:absolute;left:3519;top:1896;width:1459;height:411" filled="f" fillcolor="black" stroked="f" strokeweight=".7pt">
              <v:textbox style="mso-next-textbox:#_x0000_s2614">
                <w:txbxContent>
                  <w:p w14:paraId="05A706F6" w14:textId="77777777" w:rsidR="00394ED9" w:rsidRPr="00032561" w:rsidRDefault="00394ED9" w:rsidP="009F2F3F">
                    <w:pPr>
                      <w:rPr>
                        <w:sz w:val="16"/>
                        <w:szCs w:val="16"/>
                      </w:rPr>
                    </w:pPr>
                    <w:r w:rsidRPr="005F503B">
                      <w:rPr>
                        <w:sz w:val="16"/>
                        <w:szCs w:val="16"/>
                      </w:rPr>
                      <w:t>exdly_exels</w:t>
                    </w:r>
                    <w:r w:rsidRPr="005F503B">
                      <w:rPr>
                        <w:rFonts w:hint="eastAsia"/>
                        <w:sz w:val="16"/>
                        <w:szCs w:val="16"/>
                      </w:rPr>
                      <w:t>2</w:t>
                    </w:r>
                    <w:r w:rsidRPr="005F503B">
                      <w:rPr>
                        <w:sz w:val="16"/>
                        <w:szCs w:val="16"/>
                      </w:rPr>
                      <w:t>～4</w:t>
                    </w:r>
                  </w:p>
                </w:txbxContent>
              </v:textbox>
            </v:shape>
            <v:rect id="_x0000_s2615" style="position:absolute;left:5345;top:1831;width:154;height:317;mso-wrap-style:none" filled="f" stroked="f">
              <v:textbox style="mso-next-textbox:#_x0000_s2615;mso-fit-shape-to-text:t" inset="0,0,0,0">
                <w:txbxContent>
                  <w:p w14:paraId="12F1E131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出</w:t>
                    </w:r>
                  </w:p>
                </w:txbxContent>
              </v:textbox>
            </v:rect>
            <v:rect id="_x0000_s2616" style="position:absolute;left:188;top:2058;width:1493;height:1060" filled="f" strokeweight=".7pt">
              <v:stroke endcap="round"/>
              <v:textbox style="mso-next-textbox:#_x0000_s2616">
                <w:txbxContent>
                  <w:p w14:paraId="406676AB" w14:textId="67FEF7EB" w:rsidR="00394ED9" w:rsidRPr="00321CB2" w:rsidRDefault="00394ED9" w:rsidP="009F2F3F">
                    <w:pPr>
                      <w:rPr>
                        <w:sz w:val="14"/>
                      </w:rPr>
                    </w:pPr>
                    <w:r w:rsidRPr="00321CB2">
                      <w:rPr>
                        <w:sz w:val="14"/>
                      </w:rPr>
                      <w:t>3-2.</w:t>
                    </w:r>
                    <w:r w:rsidRPr="00321CB2">
                      <w:rPr>
                        <w:rFonts w:hint="eastAsia"/>
                        <w:sz w:val="14"/>
                      </w:rPr>
                      <w:t>オルタ励磁電流の算出</w:t>
                    </w: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617" type="#_x0000_t33" style="position:absolute;left:1681;top:1965;width:659;height:623;flip:y" o:connectortype="elbow" adj="-101740,263499,-101740" strokeweight="1.5pt">
              <v:stroke endarrow="block"/>
            </v:shape>
            <v:rect id="_x0000_s2619" style="position:absolute;left:1711;top:2271;width:601;height:317;mso-wrap-style:none" filled="f" stroked="f">
              <v:textbox style="mso-next-textbox:#_x0000_s2619;mso-fit-shape-to-text:t" inset="0,0,0,0">
                <w:txbxContent>
                  <w:p w14:paraId="7BF88CDF" w14:textId="203E8F97" w:rsidR="00394ED9" w:rsidRPr="003E1364" w:rsidRDefault="00394ED9" w:rsidP="009F2F3F">
                    <w:proofErr w:type="spellStart"/>
                    <w:r>
                      <w:rPr>
                        <w:rFonts w:cs="ＭＳ ゴシック"/>
                        <w:bCs/>
                        <w:color w:val="000000"/>
                        <w:sz w:val="16"/>
                        <w:szCs w:val="16"/>
                      </w:rPr>
                      <w:t>ealtifsm</w:t>
                    </w:r>
                    <w:proofErr w:type="spellEnd"/>
                  </w:p>
                </w:txbxContent>
              </v:textbox>
            </v:rect>
            <v:rect id="_x0000_s2621" style="position:absolute;left:3495;top:319;width:768;height:373" filled="f" stroked="f">
              <v:textbox style="mso-next-textbox:#_x0000_s2621" inset="0,0,0,0">
                <w:txbxContent>
                  <w:p w14:paraId="53758BB0" w14:textId="77777777" w:rsidR="00394ED9" w:rsidRDefault="00394ED9" w:rsidP="009F2F3F">
                    <w:pPr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</w:pPr>
                    <w:bookmarkStart w:id="52" w:name="OLE_LINK3"/>
                    <w:bookmarkStart w:id="53" w:name="OLE_LINK4"/>
                    <w:proofErr w:type="spellStart"/>
                    <w:r w:rsidRPr="00E663D6"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  <w:t>emnet_enet</w:t>
                    </w:r>
                    <w:proofErr w:type="spellEnd"/>
                  </w:p>
                  <w:bookmarkEnd w:id="52"/>
                  <w:bookmarkEnd w:id="53"/>
                  <w:p w14:paraId="5F7CC4C3" w14:textId="77777777" w:rsidR="00394ED9" w:rsidRDefault="00394ED9" w:rsidP="009F2F3F"/>
                </w:txbxContent>
              </v:textbox>
            </v:rect>
            <v:rect id="_x0000_s2623" style="position:absolute;left:3667;top:142;width:526;height:317;mso-wrap-style:none" filled="f" stroked="f">
              <v:textbox style="mso-next-textbox:#_x0000_s2623;mso-fit-shape-to-text:t" inset="0,0,0,0">
                <w:txbxContent>
                  <w:p w14:paraId="6860D8B8" w14:textId="77777777" w:rsidR="00394ED9" w:rsidRPr="003E1364" w:rsidRDefault="00394ED9" w:rsidP="009F2F3F">
                    <w:pPr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</w:pPr>
                    <w:bookmarkStart w:id="54" w:name="OLE_LINK5"/>
                    <w:bookmarkStart w:id="55" w:name="OLE_LINK6"/>
                    <w:bookmarkStart w:id="56" w:name="_Hlk466643424"/>
                    <w:proofErr w:type="spellStart"/>
                    <w:r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  <w:t>ene_ene</w:t>
                    </w:r>
                    <w:bookmarkEnd w:id="54"/>
                    <w:bookmarkEnd w:id="55"/>
                    <w:bookmarkEnd w:id="56"/>
                    <w:proofErr w:type="spellEnd"/>
                  </w:p>
                </w:txbxContent>
              </v:textbox>
            </v:rect>
            <v:shape id="_x0000_s2624" style="position:absolute;left:4250;top:331;width:686;height:109" coordsize="810,128" path="m10,54r729,hdc745,54,750,59,750,64v,6,-5,11,-11,11hal10,75hdc5,75,,70,,64,,59,5,54,10,54haxm682,l810,64,682,128,682,xe" fillcolor="black" strokeweight=".7pt">
              <v:stroke joinstyle="bevel"/>
              <v:path arrowok="t"/>
              <o:lock v:ext="edit" verticies="t"/>
            </v:shape>
            <w10:anchorlock/>
          </v:group>
        </w:pict>
      </w:r>
    </w:p>
    <w:p w14:paraId="583E8761" w14:textId="061737EE" w:rsidR="003E495A" w:rsidRPr="005F503B" w:rsidRDefault="00FD6F60">
      <w:pPr>
        <w:pStyle w:val="a3"/>
        <w:tabs>
          <w:tab w:val="clear" w:pos="4252"/>
          <w:tab w:val="clear" w:pos="8504"/>
        </w:tabs>
        <w:textAlignment w:val="center"/>
        <w:rPr>
          <w:noProof/>
          <w:spacing w:val="-5"/>
        </w:rPr>
      </w:pPr>
      <w:commentRangeStart w:id="57"/>
      <w:commentRangeEnd w:id="57"/>
      <w:r w:rsidRPr="005F503B">
        <w:rPr>
          <w:rStyle w:val="a7"/>
          <w:spacing w:val="-5"/>
        </w:rPr>
        <w:commentReference w:id="57"/>
      </w:r>
      <w:commentRangeStart w:id="58"/>
      <w:commentRangeEnd w:id="58"/>
      <w:r w:rsidR="007164FF">
        <w:rPr>
          <w:rStyle w:val="a7"/>
          <w:spacing w:val="-5"/>
        </w:rPr>
        <w:commentReference w:id="58"/>
      </w:r>
      <w:commentRangeStart w:id="59"/>
      <w:commentRangeEnd w:id="59"/>
      <w:r w:rsidR="003E495A" w:rsidRPr="005F503B">
        <w:rPr>
          <w:rStyle w:val="a7"/>
          <w:spacing w:val="-5"/>
        </w:rPr>
        <w:commentReference w:id="59"/>
      </w:r>
      <w:commentRangeStart w:id="60"/>
      <w:commentRangeEnd w:id="60"/>
      <w:r w:rsidR="00486C15">
        <w:rPr>
          <w:rStyle w:val="a7"/>
          <w:spacing w:val="-5"/>
        </w:rPr>
        <w:commentReference w:id="60"/>
      </w:r>
    </w:p>
    <w:p w14:paraId="71DC745E" w14:textId="77777777" w:rsidR="00C73F7E" w:rsidRPr="005F503B" w:rsidRDefault="00000000">
      <w:pPr>
        <w:pStyle w:val="a3"/>
        <w:tabs>
          <w:tab w:val="clear" w:pos="4252"/>
          <w:tab w:val="clear" w:pos="8504"/>
        </w:tabs>
        <w:textAlignment w:val="center"/>
        <w:rPr>
          <w:noProof/>
          <w:spacing w:val="-5"/>
        </w:rPr>
      </w:pPr>
      <w:r>
        <w:rPr>
          <w:noProof/>
          <w:spacing w:val="-5"/>
        </w:rPr>
        <w:pict w14:anchorId="3A71A2ED">
          <v:rect id="_x0000_s2060" style="position:absolute;left:0;text-align:left;margin-left:.05pt;margin-top:-5.65pt;width:109.25pt;height:16.6pt;z-index:3" o:allowincell="f" filled="f" strokecolor="blue" strokeweight=".25pt">
            <v:textbox style="mso-next-textbox:#_x0000_s2060" inset="1pt,1pt,1pt,1pt">
              <w:txbxContent>
                <w:p w14:paraId="6C5399D0" w14:textId="77777777" w:rsidR="00394ED9" w:rsidRDefault="00394ED9">
                  <w:pPr>
                    <w:pStyle w:val="a5"/>
                  </w:pPr>
                  <w:r>
                    <w:rPr>
                      <w:rFonts w:hint="eastAsia"/>
                    </w:rPr>
                    <w:t>Ｂ．ＩＦ情報１</w:t>
                  </w:r>
                </w:p>
              </w:txbxContent>
            </v:textbox>
          </v:rect>
        </w:pict>
      </w:r>
    </w:p>
    <w:p w14:paraId="31693C13" w14:textId="77777777" w:rsidR="00EF403F" w:rsidRPr="005F503B" w:rsidRDefault="008D1741" w:rsidP="008D1741">
      <w:pPr>
        <w:pStyle w:val="a3"/>
        <w:tabs>
          <w:tab w:val="clear" w:pos="4252"/>
          <w:tab w:val="clear" w:pos="8504"/>
        </w:tabs>
        <w:rPr>
          <w:spacing w:val="-5"/>
        </w:rPr>
      </w:pPr>
      <w:r w:rsidRPr="005F503B">
        <w:rPr>
          <w:rFonts w:hint="eastAsia"/>
          <w:spacing w:val="-5"/>
        </w:rPr>
        <w:t>１．公開変数</w:t>
      </w:r>
    </w:p>
    <w:tbl>
      <w:tblPr>
        <w:tblpPr w:leftFromText="142" w:rightFromText="142" w:vertAnchor="text" w:horzAnchor="margin" w:tblpY="68"/>
        <w:tblW w:w="9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305"/>
        <w:gridCol w:w="1134"/>
        <w:gridCol w:w="567"/>
        <w:gridCol w:w="425"/>
        <w:gridCol w:w="567"/>
        <w:gridCol w:w="851"/>
        <w:gridCol w:w="1134"/>
        <w:gridCol w:w="709"/>
        <w:gridCol w:w="283"/>
        <w:gridCol w:w="1418"/>
        <w:gridCol w:w="954"/>
      </w:tblGrid>
      <w:tr w:rsidR="007B58CE" w:rsidRPr="005F503B" w14:paraId="3652CF8D" w14:textId="77777777" w:rsidTr="007B58CE">
        <w:tc>
          <w:tcPr>
            <w:tcW w:w="1305" w:type="dxa"/>
          </w:tcPr>
          <w:p w14:paraId="2D327D8B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変数名</w:t>
            </w:r>
          </w:p>
        </w:tc>
        <w:tc>
          <w:tcPr>
            <w:tcW w:w="1134" w:type="dxa"/>
          </w:tcPr>
          <w:p w14:paraId="050712C5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機能名</w:t>
            </w:r>
          </w:p>
        </w:tc>
        <w:tc>
          <w:tcPr>
            <w:tcW w:w="567" w:type="dxa"/>
          </w:tcPr>
          <w:p w14:paraId="7B67B7CD" w14:textId="77777777" w:rsidR="00AC2A34" w:rsidRPr="005F503B" w:rsidRDefault="00AC2A34" w:rsidP="004A24E2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bkup</w:t>
            </w:r>
            <w:proofErr w:type="spellEnd"/>
          </w:p>
        </w:tc>
        <w:tc>
          <w:tcPr>
            <w:tcW w:w="425" w:type="dxa"/>
          </w:tcPr>
          <w:p w14:paraId="55032211" w14:textId="77777777" w:rsidR="00AC2A34" w:rsidRPr="005F503B" w:rsidRDefault="00AC2A34" w:rsidP="004A24E2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chk</w:t>
            </w:r>
            <w:proofErr w:type="spellEnd"/>
          </w:p>
        </w:tc>
        <w:tc>
          <w:tcPr>
            <w:tcW w:w="567" w:type="dxa"/>
          </w:tcPr>
          <w:p w14:paraId="743EC3E9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単位</w:t>
            </w:r>
          </w:p>
        </w:tc>
        <w:tc>
          <w:tcPr>
            <w:tcW w:w="851" w:type="dxa"/>
          </w:tcPr>
          <w:p w14:paraId="26EEA467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ﾚﾝｼﾞ</w:t>
            </w:r>
          </w:p>
        </w:tc>
        <w:tc>
          <w:tcPr>
            <w:tcW w:w="1134" w:type="dxa"/>
          </w:tcPr>
          <w:p w14:paraId="2C25C67B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算出ﾀｲﾐﾝｸﾞ</w:t>
            </w:r>
          </w:p>
        </w:tc>
        <w:tc>
          <w:tcPr>
            <w:tcW w:w="709" w:type="dxa"/>
          </w:tcPr>
          <w:p w14:paraId="403C25F7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公開先</w:t>
            </w:r>
          </w:p>
        </w:tc>
        <w:tc>
          <w:tcPr>
            <w:tcW w:w="283" w:type="dxa"/>
          </w:tcPr>
          <w:p w14:paraId="5E8940EE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型</w:t>
            </w:r>
          </w:p>
        </w:tc>
        <w:tc>
          <w:tcPr>
            <w:tcW w:w="1418" w:type="dxa"/>
          </w:tcPr>
          <w:p w14:paraId="528CE03F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LSB</w:t>
            </w:r>
          </w:p>
        </w:tc>
        <w:tc>
          <w:tcPr>
            <w:tcW w:w="954" w:type="dxa"/>
          </w:tcPr>
          <w:p w14:paraId="0183BF69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ｺﾝﾊﾟｲﾙSW</w:t>
            </w:r>
          </w:p>
        </w:tc>
      </w:tr>
      <w:tr w:rsidR="007B58CE" w:rsidRPr="005F503B" w14:paraId="7329E03C" w14:textId="77777777" w:rsidTr="007B58CE">
        <w:tc>
          <w:tcPr>
            <w:tcW w:w="1305" w:type="dxa"/>
            <w:vMerge w:val="restart"/>
          </w:tcPr>
          <w:p w14:paraId="21F114BD" w14:textId="77777777" w:rsidR="00AC2A34" w:rsidRPr="005F503B" w:rsidRDefault="00AC2A34" w:rsidP="004A24E2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etqalt</w:t>
            </w:r>
            <w:proofErr w:type="spellEnd"/>
          </w:p>
        </w:tc>
        <w:tc>
          <w:tcPr>
            <w:tcW w:w="1134" w:type="dxa"/>
            <w:vMerge w:val="restart"/>
          </w:tcPr>
          <w:p w14:paraId="38B564A9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現在ｵﾙﾀﾄﾙｸ</w:t>
            </w:r>
          </w:p>
        </w:tc>
        <w:tc>
          <w:tcPr>
            <w:tcW w:w="567" w:type="dxa"/>
            <w:vMerge w:val="restart"/>
          </w:tcPr>
          <w:p w14:paraId="21E3849C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25" w:type="dxa"/>
            <w:vMerge w:val="restart"/>
          </w:tcPr>
          <w:p w14:paraId="306306A6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67" w:type="dxa"/>
            <w:vMerge w:val="restart"/>
          </w:tcPr>
          <w:p w14:paraId="6202EE10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Nm</w:t>
            </w:r>
          </w:p>
        </w:tc>
        <w:tc>
          <w:tcPr>
            <w:tcW w:w="851" w:type="dxa"/>
            <w:vMerge w:val="restart"/>
          </w:tcPr>
          <w:p w14:paraId="2573BAE6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0～1024</w:t>
            </w:r>
          </w:p>
        </w:tc>
        <w:tc>
          <w:tcPr>
            <w:tcW w:w="1134" w:type="dxa"/>
            <w:vMerge w:val="restart"/>
          </w:tcPr>
          <w:p w14:paraId="63D5D049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sz w:val="20"/>
              </w:rPr>
              <w:t>16ms</w:t>
            </w:r>
          </w:p>
        </w:tc>
        <w:tc>
          <w:tcPr>
            <w:tcW w:w="709" w:type="dxa"/>
          </w:tcPr>
          <w:p w14:paraId="1CA46C58" w14:textId="77777777" w:rsidR="00AC2A34" w:rsidRPr="005F503B" w:rsidRDefault="00AC2A34" w:rsidP="004A24E2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ENG_dm</w:t>
            </w:r>
            <w:proofErr w:type="spellEnd"/>
          </w:p>
        </w:tc>
        <w:tc>
          <w:tcPr>
            <w:tcW w:w="283" w:type="dxa"/>
          </w:tcPr>
          <w:p w14:paraId="6ADD2E0E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sz w:val="20"/>
              </w:rPr>
              <w:t>f</w:t>
            </w:r>
            <w:r w:rsidRPr="005F503B">
              <w:rPr>
                <w:rFonts w:hint="eastAsia"/>
                <w:sz w:val="20"/>
              </w:rPr>
              <w:t>4</w:t>
            </w:r>
          </w:p>
        </w:tc>
        <w:tc>
          <w:tcPr>
            <w:tcW w:w="1418" w:type="dxa"/>
          </w:tcPr>
          <w:p w14:paraId="423CB0DE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  <w:tc>
          <w:tcPr>
            <w:tcW w:w="954" w:type="dxa"/>
          </w:tcPr>
          <w:p w14:paraId="2D5A1023" w14:textId="77777777" w:rsidR="00AC2A34" w:rsidRPr="005F503B" w:rsidRDefault="004A24E2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7B58CE" w:rsidRPr="005F503B" w14:paraId="115A9B71" w14:textId="77777777" w:rsidTr="007B58CE">
        <w:tc>
          <w:tcPr>
            <w:tcW w:w="1305" w:type="dxa"/>
            <w:vMerge/>
          </w:tcPr>
          <w:p w14:paraId="288C4F9D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1134" w:type="dxa"/>
            <w:vMerge/>
          </w:tcPr>
          <w:p w14:paraId="29D71094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567" w:type="dxa"/>
            <w:vMerge/>
          </w:tcPr>
          <w:p w14:paraId="3AA3CFBD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425" w:type="dxa"/>
            <w:vMerge/>
          </w:tcPr>
          <w:p w14:paraId="3965548F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567" w:type="dxa"/>
            <w:vMerge/>
          </w:tcPr>
          <w:p w14:paraId="7F69D60D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851" w:type="dxa"/>
            <w:vMerge/>
          </w:tcPr>
          <w:p w14:paraId="1A45A457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1134" w:type="dxa"/>
            <w:vMerge/>
          </w:tcPr>
          <w:p w14:paraId="7CBE5B91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709" w:type="dxa"/>
          </w:tcPr>
          <w:p w14:paraId="2DCBD232" w14:textId="77777777" w:rsidR="00AC2A34" w:rsidRPr="005F503B" w:rsidRDefault="00AC2A34" w:rsidP="004A24E2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ENG_dm</w:t>
            </w:r>
            <w:proofErr w:type="spellEnd"/>
          </w:p>
          <w:p w14:paraId="7F4BA034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else</w:t>
            </w:r>
          </w:p>
        </w:tc>
        <w:tc>
          <w:tcPr>
            <w:tcW w:w="283" w:type="dxa"/>
          </w:tcPr>
          <w:p w14:paraId="134DD524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sz w:val="20"/>
              </w:rPr>
              <w:t>s</w:t>
            </w:r>
            <w:r w:rsidRPr="005F503B">
              <w:rPr>
                <w:rFonts w:hint="eastAsia"/>
                <w:sz w:val="20"/>
              </w:rPr>
              <w:t>2</w:t>
            </w:r>
          </w:p>
        </w:tc>
        <w:tc>
          <w:tcPr>
            <w:tcW w:w="1418" w:type="dxa"/>
          </w:tcPr>
          <w:p w14:paraId="2BF68F6F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1024/128</w:t>
            </w:r>
            <w:r w:rsidRPr="005F503B">
              <w:rPr>
                <w:sz w:val="20"/>
              </w:rPr>
              <w:t>/256</w:t>
            </w:r>
          </w:p>
        </w:tc>
        <w:tc>
          <w:tcPr>
            <w:tcW w:w="954" w:type="dxa"/>
          </w:tcPr>
          <w:p w14:paraId="2CE9687F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7B58CE" w:rsidRPr="005F503B" w14:paraId="13D1D32B" w14:textId="77777777" w:rsidTr="007B58CE">
        <w:tc>
          <w:tcPr>
            <w:tcW w:w="1305" w:type="dxa"/>
            <w:vMerge w:val="restart"/>
          </w:tcPr>
          <w:p w14:paraId="5C0A0694" w14:textId="77777777" w:rsidR="00AC2A34" w:rsidRPr="005F503B" w:rsidRDefault="00AC2A34" w:rsidP="004A24E2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etqaltisc</w:t>
            </w:r>
            <w:proofErr w:type="spellEnd"/>
            <w:r w:rsidRPr="005F503B">
              <w:rPr>
                <w:rFonts w:hint="eastAsia"/>
                <w:sz w:val="20"/>
              </w:rPr>
              <w:t>[0]</w:t>
            </w:r>
          </w:p>
        </w:tc>
        <w:tc>
          <w:tcPr>
            <w:tcW w:w="1134" w:type="dxa"/>
            <w:vMerge w:val="restart"/>
          </w:tcPr>
          <w:p w14:paraId="07AB5561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sz w:val="20"/>
              </w:rPr>
              <w:t>ISC目標ｵﾙﾀﾄﾙｸ</w:t>
            </w:r>
            <w:r w:rsidR="00244D6F" w:rsidRPr="005F503B">
              <w:rPr>
                <w:rFonts w:hint="eastAsia"/>
                <w:sz w:val="20"/>
              </w:rPr>
              <w:t>(</w:t>
            </w:r>
            <w:r w:rsidRPr="005F503B">
              <w:rPr>
                <w:sz w:val="20"/>
              </w:rPr>
              <w:t>将来</w:t>
            </w:r>
            <w:r w:rsidR="00244D6F" w:rsidRPr="005F503B">
              <w:rPr>
                <w:rFonts w:hint="eastAsia"/>
                <w:sz w:val="20"/>
              </w:rPr>
              <w:t>)</w:t>
            </w:r>
          </w:p>
        </w:tc>
        <w:tc>
          <w:tcPr>
            <w:tcW w:w="567" w:type="dxa"/>
            <w:vMerge w:val="restart"/>
          </w:tcPr>
          <w:p w14:paraId="52F71625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25" w:type="dxa"/>
            <w:vMerge w:val="restart"/>
          </w:tcPr>
          <w:p w14:paraId="6C197436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67" w:type="dxa"/>
            <w:vMerge w:val="restart"/>
          </w:tcPr>
          <w:p w14:paraId="278C359A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Nm</w:t>
            </w:r>
          </w:p>
        </w:tc>
        <w:tc>
          <w:tcPr>
            <w:tcW w:w="851" w:type="dxa"/>
            <w:vMerge w:val="restart"/>
          </w:tcPr>
          <w:p w14:paraId="48F123B2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0～1024</w:t>
            </w:r>
          </w:p>
        </w:tc>
        <w:tc>
          <w:tcPr>
            <w:tcW w:w="1134" w:type="dxa"/>
            <w:vMerge w:val="restart"/>
          </w:tcPr>
          <w:p w14:paraId="65F339D4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sz w:val="20"/>
              </w:rPr>
              <w:t>16ms</w:t>
            </w:r>
          </w:p>
        </w:tc>
        <w:tc>
          <w:tcPr>
            <w:tcW w:w="709" w:type="dxa"/>
          </w:tcPr>
          <w:p w14:paraId="3EFE75DF" w14:textId="77777777" w:rsidR="00AC2A34" w:rsidRPr="005F503B" w:rsidRDefault="00AC2A34" w:rsidP="004A24E2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ENG_dm</w:t>
            </w:r>
            <w:proofErr w:type="spellEnd"/>
          </w:p>
        </w:tc>
        <w:tc>
          <w:tcPr>
            <w:tcW w:w="283" w:type="dxa"/>
          </w:tcPr>
          <w:p w14:paraId="42FCCF84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sz w:val="20"/>
              </w:rPr>
              <w:t>f</w:t>
            </w:r>
            <w:r w:rsidRPr="005F503B">
              <w:rPr>
                <w:rFonts w:hint="eastAsia"/>
                <w:sz w:val="20"/>
              </w:rPr>
              <w:t>4</w:t>
            </w:r>
          </w:p>
        </w:tc>
        <w:tc>
          <w:tcPr>
            <w:tcW w:w="1418" w:type="dxa"/>
          </w:tcPr>
          <w:p w14:paraId="77B1DD2E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  <w:tc>
          <w:tcPr>
            <w:tcW w:w="954" w:type="dxa"/>
          </w:tcPr>
          <w:p w14:paraId="7D7F32EE" w14:textId="77777777" w:rsidR="00AC2A34" w:rsidRPr="005F503B" w:rsidRDefault="004A24E2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7B58CE" w:rsidRPr="005F503B" w14:paraId="6B39060A" w14:textId="77777777" w:rsidTr="007B58CE">
        <w:tc>
          <w:tcPr>
            <w:tcW w:w="1305" w:type="dxa"/>
            <w:vMerge/>
          </w:tcPr>
          <w:p w14:paraId="739ED217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1134" w:type="dxa"/>
            <w:vMerge/>
          </w:tcPr>
          <w:p w14:paraId="2EEEA269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567" w:type="dxa"/>
            <w:vMerge/>
          </w:tcPr>
          <w:p w14:paraId="13D958E9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425" w:type="dxa"/>
            <w:vMerge/>
          </w:tcPr>
          <w:p w14:paraId="1434900E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567" w:type="dxa"/>
            <w:vMerge/>
          </w:tcPr>
          <w:p w14:paraId="3F871F69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851" w:type="dxa"/>
            <w:vMerge/>
          </w:tcPr>
          <w:p w14:paraId="3DCCCD12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1134" w:type="dxa"/>
            <w:vMerge/>
          </w:tcPr>
          <w:p w14:paraId="74E401C7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709" w:type="dxa"/>
          </w:tcPr>
          <w:p w14:paraId="6A25321E" w14:textId="77777777" w:rsidR="00AC2A34" w:rsidRPr="005F503B" w:rsidRDefault="00AC2A34" w:rsidP="004A24E2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ENG_dm</w:t>
            </w:r>
            <w:proofErr w:type="spellEnd"/>
          </w:p>
          <w:p w14:paraId="3000886F" w14:textId="77777777" w:rsidR="00AC2A34" w:rsidRPr="005F503B" w:rsidRDefault="00AC2A34" w:rsidP="004A24E2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OBD_dm</w:t>
            </w:r>
            <w:proofErr w:type="spellEnd"/>
          </w:p>
        </w:tc>
        <w:tc>
          <w:tcPr>
            <w:tcW w:w="283" w:type="dxa"/>
          </w:tcPr>
          <w:p w14:paraId="1F7ED481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sz w:val="20"/>
              </w:rPr>
              <w:t>s</w:t>
            </w:r>
            <w:r w:rsidRPr="005F503B">
              <w:rPr>
                <w:rFonts w:hint="eastAsia"/>
                <w:sz w:val="20"/>
              </w:rPr>
              <w:t>2</w:t>
            </w:r>
          </w:p>
        </w:tc>
        <w:tc>
          <w:tcPr>
            <w:tcW w:w="1418" w:type="dxa"/>
          </w:tcPr>
          <w:p w14:paraId="5FAB2BF5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1024/128</w:t>
            </w:r>
            <w:r w:rsidRPr="005F503B">
              <w:rPr>
                <w:sz w:val="20"/>
              </w:rPr>
              <w:t>/256</w:t>
            </w:r>
          </w:p>
        </w:tc>
        <w:tc>
          <w:tcPr>
            <w:tcW w:w="954" w:type="dxa"/>
          </w:tcPr>
          <w:p w14:paraId="44C240B4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7B58CE" w:rsidRPr="005F503B" w14:paraId="10010B87" w14:textId="77777777" w:rsidTr="007B58CE">
        <w:tc>
          <w:tcPr>
            <w:tcW w:w="1305" w:type="dxa"/>
            <w:vMerge w:val="restart"/>
          </w:tcPr>
          <w:p w14:paraId="05A9A6DF" w14:textId="77777777" w:rsidR="00AC2A34" w:rsidRPr="005F503B" w:rsidRDefault="00AC2A34" w:rsidP="004A24E2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etqaltisc</w:t>
            </w:r>
            <w:proofErr w:type="spellEnd"/>
            <w:r w:rsidRPr="005F503B">
              <w:rPr>
                <w:rFonts w:hint="eastAsia"/>
                <w:sz w:val="20"/>
              </w:rPr>
              <w:t>[1]</w:t>
            </w:r>
          </w:p>
        </w:tc>
        <w:tc>
          <w:tcPr>
            <w:tcW w:w="1134" w:type="dxa"/>
            <w:vMerge w:val="restart"/>
          </w:tcPr>
          <w:p w14:paraId="58736897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sz w:val="20"/>
              </w:rPr>
              <w:t>ISC現在ｵﾙﾀﾄﾙｸ</w:t>
            </w:r>
            <w:r w:rsidR="00244D6F" w:rsidRPr="005F503B">
              <w:rPr>
                <w:rFonts w:hint="eastAsia"/>
                <w:sz w:val="20"/>
              </w:rPr>
              <w:t>(</w:t>
            </w:r>
            <w:r w:rsidRPr="005F503B">
              <w:rPr>
                <w:sz w:val="20"/>
              </w:rPr>
              <w:t>直近</w:t>
            </w:r>
            <w:r w:rsidR="00244D6F" w:rsidRPr="005F503B">
              <w:rPr>
                <w:rFonts w:hint="eastAsia"/>
                <w:sz w:val="20"/>
              </w:rPr>
              <w:t>)</w:t>
            </w:r>
          </w:p>
        </w:tc>
        <w:tc>
          <w:tcPr>
            <w:tcW w:w="567" w:type="dxa"/>
            <w:vMerge w:val="restart"/>
          </w:tcPr>
          <w:p w14:paraId="5E804FCE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25" w:type="dxa"/>
            <w:vMerge w:val="restart"/>
          </w:tcPr>
          <w:p w14:paraId="7B8281B3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67" w:type="dxa"/>
            <w:vMerge w:val="restart"/>
          </w:tcPr>
          <w:p w14:paraId="58B6B77F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Nm</w:t>
            </w:r>
          </w:p>
        </w:tc>
        <w:tc>
          <w:tcPr>
            <w:tcW w:w="851" w:type="dxa"/>
            <w:vMerge w:val="restart"/>
          </w:tcPr>
          <w:p w14:paraId="74AA6C8F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0～1024</w:t>
            </w:r>
          </w:p>
        </w:tc>
        <w:tc>
          <w:tcPr>
            <w:tcW w:w="1134" w:type="dxa"/>
            <w:vMerge w:val="restart"/>
          </w:tcPr>
          <w:p w14:paraId="49139998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sz w:val="20"/>
              </w:rPr>
              <w:t>16ms</w:t>
            </w:r>
          </w:p>
        </w:tc>
        <w:tc>
          <w:tcPr>
            <w:tcW w:w="709" w:type="dxa"/>
          </w:tcPr>
          <w:p w14:paraId="0FF82893" w14:textId="77777777" w:rsidR="00AC2A34" w:rsidRPr="005F503B" w:rsidRDefault="00AC2A34" w:rsidP="004A24E2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ENG_dm</w:t>
            </w:r>
            <w:proofErr w:type="spellEnd"/>
          </w:p>
        </w:tc>
        <w:tc>
          <w:tcPr>
            <w:tcW w:w="283" w:type="dxa"/>
          </w:tcPr>
          <w:p w14:paraId="3E394666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f4</w:t>
            </w:r>
          </w:p>
        </w:tc>
        <w:tc>
          <w:tcPr>
            <w:tcW w:w="1418" w:type="dxa"/>
          </w:tcPr>
          <w:p w14:paraId="364E9D55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  <w:tc>
          <w:tcPr>
            <w:tcW w:w="954" w:type="dxa"/>
          </w:tcPr>
          <w:p w14:paraId="00F69D66" w14:textId="77777777" w:rsidR="00AC2A34" w:rsidRPr="005F503B" w:rsidRDefault="004A24E2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7B58CE" w:rsidRPr="005F503B" w14:paraId="536D5709" w14:textId="77777777" w:rsidTr="007B58CE">
        <w:tc>
          <w:tcPr>
            <w:tcW w:w="1305" w:type="dxa"/>
            <w:vMerge/>
          </w:tcPr>
          <w:p w14:paraId="1323F9BC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1134" w:type="dxa"/>
            <w:vMerge/>
          </w:tcPr>
          <w:p w14:paraId="66306F68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567" w:type="dxa"/>
            <w:vMerge/>
          </w:tcPr>
          <w:p w14:paraId="6B2EE3A0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425" w:type="dxa"/>
            <w:vMerge/>
          </w:tcPr>
          <w:p w14:paraId="00DF566F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567" w:type="dxa"/>
            <w:vMerge/>
          </w:tcPr>
          <w:p w14:paraId="1303839E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851" w:type="dxa"/>
            <w:vMerge/>
          </w:tcPr>
          <w:p w14:paraId="08DD0D15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1134" w:type="dxa"/>
            <w:vMerge/>
          </w:tcPr>
          <w:p w14:paraId="234BA4F4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709" w:type="dxa"/>
          </w:tcPr>
          <w:p w14:paraId="2803D6F5" w14:textId="77777777" w:rsidR="00AC2A34" w:rsidRPr="005F503B" w:rsidRDefault="00AC2A34" w:rsidP="004A24E2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ENG_dm</w:t>
            </w:r>
            <w:proofErr w:type="spellEnd"/>
          </w:p>
        </w:tc>
        <w:tc>
          <w:tcPr>
            <w:tcW w:w="283" w:type="dxa"/>
          </w:tcPr>
          <w:p w14:paraId="365A3A93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s2</w:t>
            </w:r>
          </w:p>
        </w:tc>
        <w:tc>
          <w:tcPr>
            <w:tcW w:w="1418" w:type="dxa"/>
          </w:tcPr>
          <w:p w14:paraId="3E85F920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1024/128</w:t>
            </w:r>
            <w:r w:rsidRPr="005F503B">
              <w:rPr>
                <w:sz w:val="20"/>
              </w:rPr>
              <w:t>/256</w:t>
            </w:r>
          </w:p>
        </w:tc>
        <w:tc>
          <w:tcPr>
            <w:tcW w:w="954" w:type="dxa"/>
          </w:tcPr>
          <w:p w14:paraId="34B30902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7B58CE" w:rsidRPr="005F503B" w14:paraId="27F6BBFE" w14:textId="77777777" w:rsidTr="007B58CE">
        <w:tc>
          <w:tcPr>
            <w:tcW w:w="1305" w:type="dxa"/>
          </w:tcPr>
          <w:p w14:paraId="24B0CEC9" w14:textId="77777777" w:rsidR="00AC2A34" w:rsidRPr="005F503B" w:rsidRDefault="00AC2A34" w:rsidP="004A24E2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pacing w:val="-6"/>
                <w:sz w:val="20"/>
              </w:rPr>
              <w:t>epwralt</w:t>
            </w:r>
            <w:proofErr w:type="spellEnd"/>
          </w:p>
        </w:tc>
        <w:tc>
          <w:tcPr>
            <w:tcW w:w="1134" w:type="dxa"/>
          </w:tcPr>
          <w:p w14:paraId="2DF9B8AE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ｵﾙﾀﾊﾟﾜｰ</w:t>
            </w:r>
          </w:p>
        </w:tc>
        <w:tc>
          <w:tcPr>
            <w:tcW w:w="567" w:type="dxa"/>
          </w:tcPr>
          <w:p w14:paraId="602EC5DF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25" w:type="dxa"/>
          </w:tcPr>
          <w:p w14:paraId="7D69F3F8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67" w:type="dxa"/>
          </w:tcPr>
          <w:p w14:paraId="64C169E0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kW</w:t>
            </w:r>
          </w:p>
        </w:tc>
        <w:tc>
          <w:tcPr>
            <w:tcW w:w="851" w:type="dxa"/>
          </w:tcPr>
          <w:p w14:paraId="6B07AF15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0～256</w:t>
            </w:r>
          </w:p>
        </w:tc>
        <w:tc>
          <w:tcPr>
            <w:tcW w:w="1134" w:type="dxa"/>
          </w:tcPr>
          <w:p w14:paraId="20D4AA5F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sz w:val="20"/>
              </w:rPr>
              <w:t>16ms</w:t>
            </w:r>
          </w:p>
        </w:tc>
        <w:tc>
          <w:tcPr>
            <w:tcW w:w="709" w:type="dxa"/>
          </w:tcPr>
          <w:p w14:paraId="1998CE2A" w14:textId="77777777" w:rsidR="00AC2A34" w:rsidRPr="005F503B" w:rsidRDefault="00AC2A34" w:rsidP="004A24E2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ENG_dm</w:t>
            </w:r>
            <w:proofErr w:type="spellEnd"/>
          </w:p>
        </w:tc>
        <w:tc>
          <w:tcPr>
            <w:tcW w:w="283" w:type="dxa"/>
          </w:tcPr>
          <w:p w14:paraId="1629D7F5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f4</w:t>
            </w:r>
          </w:p>
        </w:tc>
        <w:tc>
          <w:tcPr>
            <w:tcW w:w="1418" w:type="dxa"/>
          </w:tcPr>
          <w:p w14:paraId="5E4E9C68" w14:textId="77777777" w:rsidR="00AC2A34" w:rsidRPr="005F503B" w:rsidRDefault="006E1487" w:rsidP="004A24E2">
            <w:pPr>
              <w:rPr>
                <w:sz w:val="20"/>
              </w:rPr>
            </w:pPr>
            <w:commentRangeStart w:id="61"/>
            <w:r w:rsidRPr="005F503B">
              <w:rPr>
                <w:rFonts w:hint="eastAsia"/>
                <w:sz w:val="20"/>
              </w:rPr>
              <w:t>《</w:t>
            </w:r>
            <w:r w:rsidRPr="005F503B">
              <w:rPr>
                <w:sz w:val="20"/>
              </w:rPr>
              <w:t>512/128/256》</w:t>
            </w:r>
            <w:commentRangeEnd w:id="61"/>
            <w:r w:rsidR="00086CE4" w:rsidRPr="005F503B">
              <w:rPr>
                <w:rStyle w:val="a7"/>
              </w:rPr>
              <w:commentReference w:id="61"/>
            </w:r>
          </w:p>
        </w:tc>
        <w:tc>
          <w:tcPr>
            <w:tcW w:w="954" w:type="dxa"/>
          </w:tcPr>
          <w:p w14:paraId="08D329C9" w14:textId="77777777" w:rsidR="00AC2A34" w:rsidRPr="005F503B" w:rsidRDefault="004A24E2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</w:tbl>
    <w:p w14:paraId="3F96CD0D" w14:textId="77777777" w:rsidR="008D1741" w:rsidRPr="005F503B" w:rsidRDefault="008D1741"/>
    <w:p w14:paraId="17453408" w14:textId="77777777" w:rsidR="00C73F7E" w:rsidRPr="005F503B" w:rsidRDefault="0003424E">
      <w:pPr>
        <w:rPr>
          <w:sz w:val="20"/>
        </w:rPr>
      </w:pPr>
      <w:commentRangeStart w:id="62"/>
      <w:commentRangeEnd w:id="62"/>
      <w:r w:rsidRPr="005F503B">
        <w:rPr>
          <w:rStyle w:val="a7"/>
        </w:rPr>
        <w:commentReference w:id="62"/>
      </w:r>
      <w:r w:rsidR="00C73F7E" w:rsidRPr="005F503B">
        <w:rPr>
          <w:rFonts w:hint="eastAsia"/>
        </w:rPr>
        <w:t xml:space="preserve">  ・同時性保証変数</w:t>
      </w:r>
    </w:p>
    <w:tbl>
      <w:tblPr>
        <w:tblW w:w="2352" w:type="dxa"/>
        <w:tblInd w:w="28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30"/>
        <w:gridCol w:w="1122"/>
      </w:tblGrid>
      <w:tr w:rsidR="00C73F7E" w:rsidRPr="005F503B" w14:paraId="7ACEC7F6" w14:textId="77777777">
        <w:trPr>
          <w:trHeight w:val="216"/>
        </w:trPr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9D53F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変数名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6B086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公開先</w:t>
            </w:r>
          </w:p>
        </w:tc>
      </w:tr>
    </w:tbl>
    <w:p w14:paraId="69DA2CEA" w14:textId="77777777" w:rsidR="00C73F7E" w:rsidRPr="005F503B" w:rsidRDefault="00C73F7E"/>
    <w:p w14:paraId="71F9F348" w14:textId="77777777" w:rsidR="008D1741" w:rsidRPr="005F503B" w:rsidRDefault="008D1741"/>
    <w:p w14:paraId="1CF70F0A" w14:textId="0AFF02F9" w:rsidR="008D1741" w:rsidRDefault="008D1741"/>
    <w:p w14:paraId="7421BE4E" w14:textId="2D4C2059" w:rsidR="00E30713" w:rsidRDefault="00E30713"/>
    <w:p w14:paraId="5C81CA8D" w14:textId="77777777" w:rsidR="00E30713" w:rsidRPr="005F503B" w:rsidRDefault="00E30713"/>
    <w:p w14:paraId="4D08AC1A" w14:textId="77777777" w:rsidR="00C73F7E" w:rsidRPr="005F503B" w:rsidRDefault="00C73F7E">
      <w:pPr>
        <w:textAlignment w:val="center"/>
        <w:rPr>
          <w:bdr w:val="single" w:sz="4" w:space="0" w:color="auto"/>
        </w:rPr>
      </w:pPr>
      <w:r w:rsidRPr="005F503B">
        <w:rPr>
          <w:rFonts w:hint="eastAsia"/>
        </w:rPr>
        <w:lastRenderedPageBreak/>
        <w:t>２．非公開変数</w:t>
      </w:r>
    </w:p>
    <w:tbl>
      <w:tblPr>
        <w:tblW w:w="9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443"/>
        <w:gridCol w:w="2002"/>
        <w:gridCol w:w="532"/>
        <w:gridCol w:w="448"/>
        <w:gridCol w:w="588"/>
        <w:gridCol w:w="970"/>
        <w:gridCol w:w="1417"/>
        <w:gridCol w:w="1134"/>
        <w:gridCol w:w="1191"/>
      </w:tblGrid>
      <w:tr w:rsidR="00C73F7E" w:rsidRPr="005F503B" w14:paraId="040BFF24" w14:textId="77777777" w:rsidTr="00AD0FD6">
        <w:tc>
          <w:tcPr>
            <w:tcW w:w="1443" w:type="dxa"/>
          </w:tcPr>
          <w:p w14:paraId="60BF477F" w14:textId="77777777" w:rsidR="00C73F7E" w:rsidRPr="005F503B" w:rsidRDefault="00C73F7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変数名</w:t>
            </w:r>
          </w:p>
        </w:tc>
        <w:tc>
          <w:tcPr>
            <w:tcW w:w="2002" w:type="dxa"/>
          </w:tcPr>
          <w:p w14:paraId="2526BC1D" w14:textId="77777777" w:rsidR="00C73F7E" w:rsidRPr="005F503B" w:rsidRDefault="00C73F7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機能名</w:t>
            </w:r>
          </w:p>
        </w:tc>
        <w:tc>
          <w:tcPr>
            <w:tcW w:w="532" w:type="dxa"/>
          </w:tcPr>
          <w:p w14:paraId="5A0B6A5E" w14:textId="77777777" w:rsidR="00C73F7E" w:rsidRPr="005F503B" w:rsidRDefault="00C73F7E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bkup</w:t>
            </w:r>
            <w:proofErr w:type="spellEnd"/>
          </w:p>
        </w:tc>
        <w:tc>
          <w:tcPr>
            <w:tcW w:w="448" w:type="dxa"/>
          </w:tcPr>
          <w:p w14:paraId="02FC7D15" w14:textId="77777777" w:rsidR="00C73F7E" w:rsidRPr="005F503B" w:rsidRDefault="00C73F7E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chk</w:t>
            </w:r>
            <w:proofErr w:type="spellEnd"/>
          </w:p>
        </w:tc>
        <w:tc>
          <w:tcPr>
            <w:tcW w:w="588" w:type="dxa"/>
          </w:tcPr>
          <w:p w14:paraId="2B573571" w14:textId="77777777" w:rsidR="00C73F7E" w:rsidRPr="005F503B" w:rsidRDefault="00C73F7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単位</w:t>
            </w:r>
          </w:p>
        </w:tc>
        <w:tc>
          <w:tcPr>
            <w:tcW w:w="970" w:type="dxa"/>
          </w:tcPr>
          <w:p w14:paraId="4BAA0D57" w14:textId="77777777" w:rsidR="00C73F7E" w:rsidRPr="005F503B" w:rsidRDefault="00C73F7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ﾚﾝｼﾞ</w:t>
            </w:r>
          </w:p>
        </w:tc>
        <w:tc>
          <w:tcPr>
            <w:tcW w:w="1417" w:type="dxa"/>
          </w:tcPr>
          <w:p w14:paraId="55CE928E" w14:textId="77777777" w:rsidR="00C73F7E" w:rsidRPr="005F503B" w:rsidRDefault="00C73F7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LSB</w:t>
            </w:r>
          </w:p>
        </w:tc>
        <w:tc>
          <w:tcPr>
            <w:tcW w:w="1134" w:type="dxa"/>
          </w:tcPr>
          <w:p w14:paraId="70D92427" w14:textId="77777777" w:rsidR="00C73F7E" w:rsidRPr="005F503B" w:rsidRDefault="00C73F7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算出ﾀｲﾐﾝｸﾞ</w:t>
            </w:r>
          </w:p>
        </w:tc>
        <w:tc>
          <w:tcPr>
            <w:tcW w:w="1191" w:type="dxa"/>
          </w:tcPr>
          <w:p w14:paraId="554CF2D0" w14:textId="77777777" w:rsidR="00C73F7E" w:rsidRPr="005F503B" w:rsidRDefault="00C73F7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ｺﾝﾊﾟｲﾙSW</w:t>
            </w:r>
          </w:p>
        </w:tc>
      </w:tr>
      <w:tr w:rsidR="00CC1887" w:rsidRPr="005F503B" w:rsidDel="000F7C63" w14:paraId="480E445F" w14:textId="77777777" w:rsidTr="00AD0FD6">
        <w:tc>
          <w:tcPr>
            <w:tcW w:w="1443" w:type="dxa"/>
            <w:vAlign w:val="center"/>
          </w:tcPr>
          <w:p w14:paraId="5B47B8EE" w14:textId="77777777" w:rsidR="00CC1887" w:rsidRPr="005F503B" w:rsidDel="000F7C63" w:rsidRDefault="00CC1887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etqaltt</w:t>
            </w:r>
            <w:proofErr w:type="spellEnd"/>
          </w:p>
        </w:tc>
        <w:tc>
          <w:tcPr>
            <w:tcW w:w="2002" w:type="dxa"/>
            <w:vAlign w:val="center"/>
          </w:tcPr>
          <w:p w14:paraId="698E6CC8" w14:textId="77777777" w:rsidR="00CC1887" w:rsidRPr="005F503B" w:rsidDel="000F7C63" w:rsidRDefault="00CC1887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目標ｵﾙﾀﾄﾙｸ</w:t>
            </w:r>
          </w:p>
        </w:tc>
        <w:tc>
          <w:tcPr>
            <w:tcW w:w="532" w:type="dxa"/>
          </w:tcPr>
          <w:p w14:paraId="17F02B32" w14:textId="77777777" w:rsidR="00CC1887" w:rsidRPr="005F503B" w:rsidDel="000F7C63" w:rsidRDefault="00CC1887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48" w:type="dxa"/>
          </w:tcPr>
          <w:p w14:paraId="73B5DE46" w14:textId="77777777" w:rsidR="00CC1887" w:rsidRPr="005F503B" w:rsidDel="000F7C63" w:rsidRDefault="00CC1887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88" w:type="dxa"/>
          </w:tcPr>
          <w:p w14:paraId="231D1DB7" w14:textId="77777777" w:rsidR="00CC1887" w:rsidRPr="005F503B" w:rsidDel="000F7C63" w:rsidRDefault="00CC1887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Nm</w:t>
            </w:r>
          </w:p>
        </w:tc>
        <w:tc>
          <w:tcPr>
            <w:tcW w:w="970" w:type="dxa"/>
          </w:tcPr>
          <w:p w14:paraId="2F09B9BE" w14:textId="77777777" w:rsidR="00CC1887" w:rsidRPr="005F503B" w:rsidDel="000F7C63" w:rsidRDefault="00CC1887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0～1024</w:t>
            </w:r>
          </w:p>
        </w:tc>
        <w:tc>
          <w:tcPr>
            <w:tcW w:w="1417" w:type="dxa"/>
          </w:tcPr>
          <w:p w14:paraId="232773B5" w14:textId="77777777" w:rsidR="00CC1887" w:rsidRPr="005F503B" w:rsidDel="000F7C63" w:rsidRDefault="00CC1887" w:rsidP="007B58CE">
            <w:pPr>
              <w:rPr>
                <w:noProof/>
                <w:sz w:val="20"/>
              </w:rPr>
            </w:pPr>
            <w:r w:rsidRPr="005F503B">
              <w:rPr>
                <w:rFonts w:hint="eastAsia"/>
                <w:sz w:val="20"/>
              </w:rPr>
              <w:t>1024/128</w:t>
            </w:r>
            <w:r w:rsidRPr="005F503B">
              <w:rPr>
                <w:sz w:val="20"/>
              </w:rPr>
              <w:t>/256</w:t>
            </w:r>
          </w:p>
        </w:tc>
        <w:tc>
          <w:tcPr>
            <w:tcW w:w="1134" w:type="dxa"/>
          </w:tcPr>
          <w:p w14:paraId="3B8EBDBF" w14:textId="77777777" w:rsidR="00CC1887" w:rsidRPr="005F503B" w:rsidDel="000F7C63" w:rsidRDefault="00CC1887" w:rsidP="007B58CE">
            <w:pPr>
              <w:rPr>
                <w:sz w:val="20"/>
              </w:rPr>
            </w:pPr>
            <w:r w:rsidRPr="005F503B">
              <w:rPr>
                <w:sz w:val="20"/>
              </w:rPr>
              <w:t>16ms</w:t>
            </w:r>
          </w:p>
        </w:tc>
        <w:tc>
          <w:tcPr>
            <w:tcW w:w="1191" w:type="dxa"/>
          </w:tcPr>
          <w:p w14:paraId="6E121DCD" w14:textId="77777777" w:rsidR="00CC1887" w:rsidRPr="005F503B" w:rsidDel="000F7C63" w:rsidRDefault="00CC1887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306D71" w:rsidRPr="005F503B" w:rsidDel="000F7C63" w14:paraId="439FC27D" w14:textId="77777777" w:rsidTr="00AD0FD6">
        <w:tc>
          <w:tcPr>
            <w:tcW w:w="1443" w:type="dxa"/>
            <w:vAlign w:val="center"/>
          </w:tcPr>
          <w:p w14:paraId="6661D6F0" w14:textId="77777777" w:rsidR="00306D71" w:rsidRPr="005F503B" w:rsidRDefault="00306D71">
            <w:pPr>
              <w:rPr>
                <w:sz w:val="20"/>
              </w:rPr>
            </w:pPr>
            <w:proofErr w:type="spellStart"/>
            <w:r w:rsidRPr="005F503B">
              <w:rPr>
                <w:sz w:val="20"/>
              </w:rPr>
              <w:t>etqalttb</w:t>
            </w:r>
            <w:proofErr w:type="spellEnd"/>
          </w:p>
        </w:tc>
        <w:tc>
          <w:tcPr>
            <w:tcW w:w="2002" w:type="dxa"/>
            <w:vAlign w:val="center"/>
          </w:tcPr>
          <w:p w14:paraId="527F9AA4" w14:textId="77777777" w:rsidR="00306D71" w:rsidRPr="005F503B" w:rsidRDefault="00306D71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目標ｵﾙﾀﾄﾙｸﾍﾞｰｽ値</w:t>
            </w:r>
          </w:p>
        </w:tc>
        <w:tc>
          <w:tcPr>
            <w:tcW w:w="532" w:type="dxa"/>
          </w:tcPr>
          <w:p w14:paraId="045C5D2C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48" w:type="dxa"/>
          </w:tcPr>
          <w:p w14:paraId="666F216C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88" w:type="dxa"/>
          </w:tcPr>
          <w:p w14:paraId="50620E2A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Nm</w:t>
            </w:r>
          </w:p>
        </w:tc>
        <w:tc>
          <w:tcPr>
            <w:tcW w:w="970" w:type="dxa"/>
          </w:tcPr>
          <w:p w14:paraId="5CC64A9B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0～1024</w:t>
            </w:r>
          </w:p>
        </w:tc>
        <w:tc>
          <w:tcPr>
            <w:tcW w:w="1417" w:type="dxa"/>
          </w:tcPr>
          <w:p w14:paraId="3E2904FC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1024/128</w:t>
            </w:r>
            <w:r w:rsidRPr="005F503B">
              <w:rPr>
                <w:sz w:val="20"/>
              </w:rPr>
              <w:t>/256</w:t>
            </w:r>
          </w:p>
        </w:tc>
        <w:tc>
          <w:tcPr>
            <w:tcW w:w="1134" w:type="dxa"/>
          </w:tcPr>
          <w:p w14:paraId="46B107DF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sz w:val="20"/>
              </w:rPr>
              <w:t>16ms</w:t>
            </w:r>
          </w:p>
        </w:tc>
        <w:tc>
          <w:tcPr>
            <w:tcW w:w="1191" w:type="dxa"/>
          </w:tcPr>
          <w:p w14:paraId="1087C510" w14:textId="77777777" w:rsidR="00306D71" w:rsidRPr="005F503B" w:rsidRDefault="00306D71" w:rsidP="007B58CE">
            <w:pPr>
              <w:rPr>
                <w:sz w:val="20"/>
              </w:rPr>
            </w:pPr>
          </w:p>
        </w:tc>
      </w:tr>
      <w:tr w:rsidR="00306D71" w:rsidRPr="005F503B" w14:paraId="1A926E54" w14:textId="77777777" w:rsidTr="00AD0FD6">
        <w:tc>
          <w:tcPr>
            <w:tcW w:w="1443" w:type="dxa"/>
          </w:tcPr>
          <w:p w14:paraId="62F520C8" w14:textId="77777777" w:rsidR="00306D71" w:rsidRPr="005F503B" w:rsidRDefault="00306D71">
            <w:pPr>
              <w:rPr>
                <w:spacing w:val="-6"/>
                <w:sz w:val="20"/>
              </w:rPr>
            </w:pPr>
            <w:proofErr w:type="spellStart"/>
            <w:r w:rsidRPr="005F503B">
              <w:rPr>
                <w:rFonts w:hint="eastAsia"/>
                <w:spacing w:val="-6"/>
                <w:sz w:val="20"/>
              </w:rPr>
              <w:t>ecast</w:t>
            </w:r>
            <w:proofErr w:type="spellEnd"/>
          </w:p>
        </w:tc>
        <w:tc>
          <w:tcPr>
            <w:tcW w:w="2002" w:type="dxa"/>
          </w:tcPr>
          <w:p w14:paraId="70F77DA8" w14:textId="77777777" w:rsidR="00306D71" w:rsidRPr="005F503B" w:rsidRDefault="00306D7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始動後経過時間判定値</w:t>
            </w:r>
          </w:p>
        </w:tc>
        <w:tc>
          <w:tcPr>
            <w:tcW w:w="532" w:type="dxa"/>
          </w:tcPr>
          <w:p w14:paraId="619C908A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48" w:type="dxa"/>
          </w:tcPr>
          <w:p w14:paraId="4E61D75F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88" w:type="dxa"/>
          </w:tcPr>
          <w:p w14:paraId="1A903E2B" w14:textId="77777777" w:rsidR="00306D71" w:rsidRPr="005F503B" w:rsidRDefault="00306D71" w:rsidP="007B58CE">
            <w:pPr>
              <w:rPr>
                <w:sz w:val="20"/>
              </w:rPr>
            </w:pPr>
            <w:proofErr w:type="spellStart"/>
            <w:r w:rsidRPr="005F503B">
              <w:rPr>
                <w:sz w:val="20"/>
              </w:rPr>
              <w:t>ms</w:t>
            </w:r>
            <w:proofErr w:type="spellEnd"/>
          </w:p>
        </w:tc>
        <w:tc>
          <w:tcPr>
            <w:tcW w:w="970" w:type="dxa"/>
          </w:tcPr>
          <w:p w14:paraId="2AADA541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0～4000</w:t>
            </w:r>
          </w:p>
        </w:tc>
        <w:tc>
          <w:tcPr>
            <w:tcW w:w="1417" w:type="dxa"/>
          </w:tcPr>
          <w:p w14:paraId="62A979D7" w14:textId="77777777" w:rsidR="00306D71" w:rsidRPr="005F503B" w:rsidRDefault="00306D71" w:rsidP="007B58CE">
            <w:pPr>
              <w:rPr>
                <w:noProof/>
                <w:sz w:val="20"/>
              </w:rPr>
            </w:pPr>
            <w:r w:rsidRPr="005F503B">
              <w:rPr>
                <w:rFonts w:hint="eastAsia"/>
                <w:noProof/>
                <w:sz w:val="20"/>
              </w:rPr>
              <w:t>536870.912/128/256</w:t>
            </w:r>
          </w:p>
        </w:tc>
        <w:tc>
          <w:tcPr>
            <w:tcW w:w="1134" w:type="dxa"/>
          </w:tcPr>
          <w:p w14:paraId="1AB41509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16ms</w:t>
            </w:r>
          </w:p>
        </w:tc>
        <w:tc>
          <w:tcPr>
            <w:tcW w:w="1191" w:type="dxa"/>
          </w:tcPr>
          <w:p w14:paraId="0997AB47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306D71" w:rsidRPr="005F503B" w14:paraId="64BE1E68" w14:textId="77777777" w:rsidTr="00AD0FD6">
        <w:tc>
          <w:tcPr>
            <w:tcW w:w="1443" w:type="dxa"/>
          </w:tcPr>
          <w:p w14:paraId="7E9F5471" w14:textId="77777777" w:rsidR="00306D71" w:rsidRPr="005F503B" w:rsidRDefault="00306D71">
            <w:pPr>
              <w:rPr>
                <w:spacing w:val="-6"/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epwrelsrq</w:t>
            </w:r>
            <w:proofErr w:type="spellEnd"/>
          </w:p>
        </w:tc>
        <w:tc>
          <w:tcPr>
            <w:tcW w:w="2002" w:type="dxa"/>
          </w:tcPr>
          <w:p w14:paraId="417781A4" w14:textId="77777777" w:rsidR="00306D71" w:rsidRPr="005F503B" w:rsidRDefault="00306D7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sz w:val="20"/>
              </w:rPr>
              <w:t>SW入力の電気負荷動力</w:t>
            </w:r>
          </w:p>
        </w:tc>
        <w:tc>
          <w:tcPr>
            <w:tcW w:w="532" w:type="dxa"/>
          </w:tcPr>
          <w:p w14:paraId="20B53D88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48" w:type="dxa"/>
          </w:tcPr>
          <w:p w14:paraId="640652C9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88" w:type="dxa"/>
          </w:tcPr>
          <w:p w14:paraId="61A2D4B1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kW</w:t>
            </w:r>
          </w:p>
        </w:tc>
        <w:tc>
          <w:tcPr>
            <w:tcW w:w="970" w:type="dxa"/>
          </w:tcPr>
          <w:p w14:paraId="3EC664D1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0～256</w:t>
            </w:r>
          </w:p>
        </w:tc>
        <w:tc>
          <w:tcPr>
            <w:tcW w:w="1417" w:type="dxa"/>
          </w:tcPr>
          <w:p w14:paraId="5C166996" w14:textId="77777777" w:rsidR="00306D71" w:rsidRPr="005F503B" w:rsidRDefault="00306D71" w:rsidP="007B58CE">
            <w:pPr>
              <w:rPr>
                <w:noProof/>
                <w:sz w:val="20"/>
              </w:rPr>
            </w:pPr>
            <w:r w:rsidRPr="005F503B">
              <w:rPr>
                <w:rFonts w:hint="eastAsia"/>
                <w:sz w:val="20"/>
              </w:rPr>
              <w:t>512/128/256</w:t>
            </w:r>
          </w:p>
        </w:tc>
        <w:tc>
          <w:tcPr>
            <w:tcW w:w="1134" w:type="dxa"/>
          </w:tcPr>
          <w:p w14:paraId="62DD7A27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16ms</w:t>
            </w:r>
          </w:p>
        </w:tc>
        <w:tc>
          <w:tcPr>
            <w:tcW w:w="1191" w:type="dxa"/>
          </w:tcPr>
          <w:p w14:paraId="65A42220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306D71" w:rsidRPr="005F503B" w14:paraId="1BACF908" w14:textId="77777777" w:rsidTr="00AD0FD6">
        <w:tc>
          <w:tcPr>
            <w:tcW w:w="1443" w:type="dxa"/>
          </w:tcPr>
          <w:p w14:paraId="6CA1747D" w14:textId="77777777" w:rsidR="00306D71" w:rsidRPr="005F503B" w:rsidRDefault="00306D71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etqelst</w:t>
            </w:r>
            <w:proofErr w:type="spellEnd"/>
          </w:p>
        </w:tc>
        <w:tc>
          <w:tcPr>
            <w:tcW w:w="2002" w:type="dxa"/>
          </w:tcPr>
          <w:p w14:paraId="08FED128" w14:textId="77777777" w:rsidR="00306D71" w:rsidRPr="005F503B" w:rsidRDefault="00306D71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目標電気負荷ﾄﾙｸ</w:t>
            </w:r>
          </w:p>
        </w:tc>
        <w:tc>
          <w:tcPr>
            <w:tcW w:w="532" w:type="dxa"/>
          </w:tcPr>
          <w:p w14:paraId="32AA94D1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48" w:type="dxa"/>
          </w:tcPr>
          <w:p w14:paraId="551BF2FC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88" w:type="dxa"/>
          </w:tcPr>
          <w:p w14:paraId="2C459E51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Nm</w:t>
            </w:r>
          </w:p>
        </w:tc>
        <w:tc>
          <w:tcPr>
            <w:tcW w:w="970" w:type="dxa"/>
          </w:tcPr>
          <w:p w14:paraId="05D74B11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0～1024</w:t>
            </w:r>
          </w:p>
        </w:tc>
        <w:tc>
          <w:tcPr>
            <w:tcW w:w="1417" w:type="dxa"/>
          </w:tcPr>
          <w:p w14:paraId="2F678326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1024/128</w:t>
            </w:r>
            <w:r w:rsidRPr="005F503B">
              <w:rPr>
                <w:sz w:val="20"/>
              </w:rPr>
              <w:t>/256</w:t>
            </w:r>
          </w:p>
        </w:tc>
        <w:tc>
          <w:tcPr>
            <w:tcW w:w="1134" w:type="dxa"/>
          </w:tcPr>
          <w:p w14:paraId="311F1695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sz w:val="20"/>
              </w:rPr>
              <w:t>16ms</w:t>
            </w:r>
          </w:p>
        </w:tc>
        <w:tc>
          <w:tcPr>
            <w:tcW w:w="1191" w:type="dxa"/>
          </w:tcPr>
          <w:p w14:paraId="10B21A70" w14:textId="77777777" w:rsidR="00306D71" w:rsidRPr="005F503B" w:rsidRDefault="00306D71" w:rsidP="007B58CE">
            <w:pPr>
              <w:rPr>
                <w:rStyle w:val="a7"/>
                <w:vanish/>
                <w:spacing w:val="-6"/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306D71" w:rsidRPr="005F503B" w14:paraId="7FA84206" w14:textId="77777777" w:rsidTr="00AD0FD6">
        <w:tc>
          <w:tcPr>
            <w:tcW w:w="1443" w:type="dxa"/>
          </w:tcPr>
          <w:p w14:paraId="55DA602D" w14:textId="77777777" w:rsidR="00306D71" w:rsidRPr="005F503B" w:rsidRDefault="00306D71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etqelstb</w:t>
            </w:r>
            <w:proofErr w:type="spellEnd"/>
          </w:p>
        </w:tc>
        <w:tc>
          <w:tcPr>
            <w:tcW w:w="2002" w:type="dxa"/>
          </w:tcPr>
          <w:p w14:paraId="35A887FF" w14:textId="77777777" w:rsidR="00306D71" w:rsidRPr="005F503B" w:rsidRDefault="00306D71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目標電気負荷ﾄﾙｸﾍﾞｰｽ値</w:t>
            </w:r>
          </w:p>
        </w:tc>
        <w:tc>
          <w:tcPr>
            <w:tcW w:w="532" w:type="dxa"/>
          </w:tcPr>
          <w:p w14:paraId="1D761FD3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48" w:type="dxa"/>
          </w:tcPr>
          <w:p w14:paraId="57AFA17D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88" w:type="dxa"/>
          </w:tcPr>
          <w:p w14:paraId="07D32F53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Nm</w:t>
            </w:r>
          </w:p>
        </w:tc>
        <w:tc>
          <w:tcPr>
            <w:tcW w:w="970" w:type="dxa"/>
          </w:tcPr>
          <w:p w14:paraId="4BCB40BE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0～1024</w:t>
            </w:r>
          </w:p>
        </w:tc>
        <w:tc>
          <w:tcPr>
            <w:tcW w:w="1417" w:type="dxa"/>
          </w:tcPr>
          <w:p w14:paraId="4F7F9EB3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1024/128</w:t>
            </w:r>
            <w:r w:rsidRPr="005F503B">
              <w:rPr>
                <w:sz w:val="20"/>
              </w:rPr>
              <w:t>/256</w:t>
            </w:r>
          </w:p>
        </w:tc>
        <w:tc>
          <w:tcPr>
            <w:tcW w:w="1134" w:type="dxa"/>
          </w:tcPr>
          <w:p w14:paraId="6DF82585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sz w:val="20"/>
              </w:rPr>
              <w:t>16ms</w:t>
            </w:r>
          </w:p>
        </w:tc>
        <w:tc>
          <w:tcPr>
            <w:tcW w:w="1191" w:type="dxa"/>
          </w:tcPr>
          <w:p w14:paraId="63C4601E" w14:textId="77777777" w:rsidR="00306D71" w:rsidRPr="005F503B" w:rsidRDefault="00306D71" w:rsidP="007B58CE">
            <w:pPr>
              <w:rPr>
                <w:rStyle w:val="a7"/>
                <w:vanish/>
                <w:spacing w:val="-6"/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306D71" w:rsidRPr="005F503B" w14:paraId="3B2B1273" w14:textId="77777777" w:rsidTr="00AD0FD6">
        <w:tc>
          <w:tcPr>
            <w:tcW w:w="1443" w:type="dxa"/>
          </w:tcPr>
          <w:p w14:paraId="74F9EC4B" w14:textId="77777777" w:rsidR="00306D71" w:rsidRPr="005F503B" w:rsidRDefault="00306D71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pacing w:val="-6"/>
                <w:sz w:val="20"/>
              </w:rPr>
              <w:t>expwrdec</w:t>
            </w:r>
            <w:proofErr w:type="spellEnd"/>
          </w:p>
        </w:tc>
        <w:tc>
          <w:tcPr>
            <w:tcW w:w="2002" w:type="dxa"/>
          </w:tcPr>
          <w:p w14:paraId="32EAECDD" w14:textId="77777777" w:rsidR="00306D71" w:rsidRPr="005F503B" w:rsidRDefault="00306D71">
            <w:pPr>
              <w:rPr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減衰実行ﾌﾗｸﾞ</w:t>
            </w:r>
          </w:p>
        </w:tc>
        <w:tc>
          <w:tcPr>
            <w:tcW w:w="532" w:type="dxa"/>
          </w:tcPr>
          <w:p w14:paraId="798D983F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48" w:type="dxa"/>
          </w:tcPr>
          <w:p w14:paraId="4816B168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88" w:type="dxa"/>
          </w:tcPr>
          <w:p w14:paraId="29A0BAD3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  <w:tc>
          <w:tcPr>
            <w:tcW w:w="970" w:type="dxa"/>
          </w:tcPr>
          <w:p w14:paraId="162BF48A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0～1</w:t>
            </w:r>
          </w:p>
        </w:tc>
        <w:tc>
          <w:tcPr>
            <w:tcW w:w="1417" w:type="dxa"/>
          </w:tcPr>
          <w:p w14:paraId="2F511B57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</w:t>
            </w:r>
          </w:p>
        </w:tc>
        <w:tc>
          <w:tcPr>
            <w:tcW w:w="1134" w:type="dxa"/>
          </w:tcPr>
          <w:p w14:paraId="55929DD7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16ms</w:t>
            </w:r>
          </w:p>
        </w:tc>
        <w:tc>
          <w:tcPr>
            <w:tcW w:w="1191" w:type="dxa"/>
          </w:tcPr>
          <w:p w14:paraId="74BE14A6" w14:textId="77777777" w:rsidR="00306D71" w:rsidRPr="005F503B" w:rsidRDefault="00306D71" w:rsidP="007B58CE">
            <w:pPr>
              <w:rPr>
                <w:rStyle w:val="a7"/>
                <w:vanish/>
                <w:spacing w:val="-6"/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306D71" w:rsidRPr="009937D8" w14:paraId="26B29238" w14:textId="77777777" w:rsidTr="009937D8">
        <w:tc>
          <w:tcPr>
            <w:tcW w:w="1443" w:type="dxa"/>
          </w:tcPr>
          <w:p w14:paraId="7E6FA036" w14:textId="77777777" w:rsidR="00306D71" w:rsidRPr="005F503B" w:rsidRDefault="00306D71">
            <w:pPr>
              <w:rPr>
                <w:spacing w:val="-6"/>
                <w:sz w:val="20"/>
              </w:rPr>
            </w:pPr>
            <w:proofErr w:type="spellStart"/>
            <w:r w:rsidRPr="005F503B">
              <w:rPr>
                <w:rFonts w:hint="eastAsia"/>
                <w:spacing w:val="-6"/>
                <w:sz w:val="20"/>
              </w:rPr>
              <w:t>epwrels</w:t>
            </w:r>
            <w:proofErr w:type="spellEnd"/>
          </w:p>
        </w:tc>
        <w:tc>
          <w:tcPr>
            <w:tcW w:w="2002" w:type="dxa"/>
          </w:tcPr>
          <w:p w14:paraId="1B62410A" w14:textId="77777777" w:rsidR="00306D71" w:rsidRPr="005F503B" w:rsidRDefault="00306D71">
            <w:pPr>
              <w:rPr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電気負荷動力</w:t>
            </w:r>
          </w:p>
        </w:tc>
        <w:tc>
          <w:tcPr>
            <w:tcW w:w="532" w:type="dxa"/>
          </w:tcPr>
          <w:p w14:paraId="2365D535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48" w:type="dxa"/>
          </w:tcPr>
          <w:p w14:paraId="14B10B0D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88" w:type="dxa"/>
          </w:tcPr>
          <w:p w14:paraId="6701BF6C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kW</w:t>
            </w:r>
          </w:p>
        </w:tc>
        <w:tc>
          <w:tcPr>
            <w:tcW w:w="970" w:type="dxa"/>
          </w:tcPr>
          <w:p w14:paraId="491979EF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0～256</w:t>
            </w:r>
          </w:p>
        </w:tc>
        <w:tc>
          <w:tcPr>
            <w:tcW w:w="1417" w:type="dxa"/>
          </w:tcPr>
          <w:p w14:paraId="7167AEA5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512/128/256</w:t>
            </w:r>
          </w:p>
        </w:tc>
        <w:tc>
          <w:tcPr>
            <w:tcW w:w="1134" w:type="dxa"/>
          </w:tcPr>
          <w:p w14:paraId="31A3F491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16ms</w:t>
            </w:r>
          </w:p>
        </w:tc>
        <w:tc>
          <w:tcPr>
            <w:tcW w:w="1191" w:type="dxa"/>
            <w:shd w:val="clear" w:color="auto" w:fill="auto"/>
          </w:tcPr>
          <w:p w14:paraId="79EA25A1" w14:textId="77777777" w:rsidR="00306D71" w:rsidRPr="009937D8" w:rsidRDefault="00306D71" w:rsidP="007B58CE">
            <w:pPr>
              <w:rPr>
                <w:rStyle w:val="a7"/>
                <w:vanish/>
                <w:spacing w:val="-6"/>
                <w:sz w:val="20"/>
              </w:rPr>
            </w:pPr>
            <w:r w:rsidRPr="009937D8">
              <w:rPr>
                <w:rFonts w:hint="eastAsia"/>
                <w:sz w:val="20"/>
              </w:rPr>
              <w:t>-</w:t>
            </w:r>
          </w:p>
        </w:tc>
      </w:tr>
      <w:tr w:rsidR="00306D71" w:rsidRPr="009937D8" w14:paraId="2503EECD" w14:textId="77777777" w:rsidTr="009937D8">
        <w:tc>
          <w:tcPr>
            <w:tcW w:w="1443" w:type="dxa"/>
          </w:tcPr>
          <w:p w14:paraId="2BA02438" w14:textId="77777777" w:rsidR="00306D71" w:rsidRPr="005F503B" w:rsidRDefault="00306D71">
            <w:pPr>
              <w:rPr>
                <w:spacing w:val="-6"/>
                <w:sz w:val="20"/>
              </w:rPr>
            </w:pPr>
            <w:proofErr w:type="spellStart"/>
            <w:r w:rsidRPr="005F503B">
              <w:rPr>
                <w:rFonts w:hint="eastAsia"/>
                <w:spacing w:val="-6"/>
                <w:sz w:val="20"/>
              </w:rPr>
              <w:t>epwrelsrqb</w:t>
            </w:r>
            <w:proofErr w:type="spellEnd"/>
          </w:p>
        </w:tc>
        <w:tc>
          <w:tcPr>
            <w:tcW w:w="2002" w:type="dxa"/>
          </w:tcPr>
          <w:p w14:paraId="399A42D3" w14:textId="77777777" w:rsidR="00306D71" w:rsidRPr="005F503B" w:rsidRDefault="00306D71">
            <w:pPr>
              <w:rPr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電気負荷動力ﾍﾞｰｽ値</w:t>
            </w:r>
          </w:p>
        </w:tc>
        <w:tc>
          <w:tcPr>
            <w:tcW w:w="532" w:type="dxa"/>
          </w:tcPr>
          <w:p w14:paraId="6E026141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48" w:type="dxa"/>
          </w:tcPr>
          <w:p w14:paraId="6C59FB30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88" w:type="dxa"/>
          </w:tcPr>
          <w:p w14:paraId="530654F3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kW</w:t>
            </w:r>
          </w:p>
        </w:tc>
        <w:tc>
          <w:tcPr>
            <w:tcW w:w="970" w:type="dxa"/>
          </w:tcPr>
          <w:p w14:paraId="34F5D980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0～256</w:t>
            </w:r>
          </w:p>
        </w:tc>
        <w:tc>
          <w:tcPr>
            <w:tcW w:w="1417" w:type="dxa"/>
          </w:tcPr>
          <w:p w14:paraId="56A5DA91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512/128/256</w:t>
            </w:r>
          </w:p>
        </w:tc>
        <w:tc>
          <w:tcPr>
            <w:tcW w:w="1134" w:type="dxa"/>
            <w:shd w:val="clear" w:color="auto" w:fill="auto"/>
          </w:tcPr>
          <w:p w14:paraId="33BEC910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16ms</w:t>
            </w:r>
          </w:p>
        </w:tc>
        <w:tc>
          <w:tcPr>
            <w:tcW w:w="1191" w:type="dxa"/>
            <w:shd w:val="clear" w:color="auto" w:fill="auto"/>
          </w:tcPr>
          <w:p w14:paraId="3934433B" w14:textId="77777777" w:rsidR="00306D71" w:rsidRPr="009937D8" w:rsidRDefault="00306D71" w:rsidP="007B58CE">
            <w:pPr>
              <w:rPr>
                <w:rStyle w:val="a7"/>
                <w:vanish/>
                <w:spacing w:val="-6"/>
                <w:sz w:val="20"/>
              </w:rPr>
            </w:pPr>
            <w:r w:rsidRPr="009937D8">
              <w:rPr>
                <w:rFonts w:hint="eastAsia"/>
                <w:sz w:val="20"/>
              </w:rPr>
              <w:t>-</w:t>
            </w:r>
          </w:p>
        </w:tc>
      </w:tr>
      <w:tr w:rsidR="00306D71" w:rsidRPr="009937D8" w14:paraId="0AE92E5F" w14:textId="77777777" w:rsidTr="00321CB2">
        <w:tc>
          <w:tcPr>
            <w:tcW w:w="1443" w:type="dxa"/>
          </w:tcPr>
          <w:p w14:paraId="22ECE313" w14:textId="77777777" w:rsidR="00306D71" w:rsidRPr="005F503B" w:rsidRDefault="00306D71">
            <w:pPr>
              <w:rPr>
                <w:spacing w:val="-6"/>
                <w:sz w:val="20"/>
              </w:rPr>
            </w:pPr>
            <w:proofErr w:type="spellStart"/>
            <w:r w:rsidRPr="005F503B">
              <w:rPr>
                <w:rFonts w:hint="eastAsia"/>
                <w:spacing w:val="-6"/>
                <w:sz w:val="20"/>
              </w:rPr>
              <w:t>epwrfan</w:t>
            </w:r>
            <w:proofErr w:type="spellEnd"/>
          </w:p>
        </w:tc>
        <w:tc>
          <w:tcPr>
            <w:tcW w:w="2002" w:type="dxa"/>
          </w:tcPr>
          <w:p w14:paraId="74D01702" w14:textId="77777777" w:rsidR="00306D71" w:rsidRPr="005F503B" w:rsidRDefault="00306D71">
            <w:pPr>
              <w:rPr>
                <w:spacing w:val="-6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電動ﾌｧﾝ電力</w:t>
            </w:r>
          </w:p>
        </w:tc>
        <w:tc>
          <w:tcPr>
            <w:tcW w:w="532" w:type="dxa"/>
          </w:tcPr>
          <w:p w14:paraId="6E0F9006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48" w:type="dxa"/>
          </w:tcPr>
          <w:p w14:paraId="66153063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88" w:type="dxa"/>
          </w:tcPr>
          <w:p w14:paraId="55EE29B2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kW</w:t>
            </w:r>
          </w:p>
        </w:tc>
        <w:tc>
          <w:tcPr>
            <w:tcW w:w="970" w:type="dxa"/>
          </w:tcPr>
          <w:p w14:paraId="2CC26270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0～256</w:t>
            </w:r>
          </w:p>
        </w:tc>
        <w:tc>
          <w:tcPr>
            <w:tcW w:w="1417" w:type="dxa"/>
          </w:tcPr>
          <w:p w14:paraId="3847352F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512/128/256</w:t>
            </w:r>
          </w:p>
        </w:tc>
        <w:tc>
          <w:tcPr>
            <w:tcW w:w="1134" w:type="dxa"/>
            <w:shd w:val="clear" w:color="auto" w:fill="auto"/>
          </w:tcPr>
          <w:p w14:paraId="1ED02564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16ms</w:t>
            </w:r>
          </w:p>
        </w:tc>
        <w:tc>
          <w:tcPr>
            <w:tcW w:w="1191" w:type="dxa"/>
            <w:shd w:val="clear" w:color="auto" w:fill="auto"/>
          </w:tcPr>
          <w:p w14:paraId="32373496" w14:textId="43C969F2" w:rsidR="00306D71" w:rsidRPr="00AD41D6" w:rsidRDefault="00306D71" w:rsidP="007B58CE">
            <w:r w:rsidRPr="00AD41D6">
              <w:rPr>
                <w:rFonts w:hint="eastAsia"/>
              </w:rPr>
              <w:t>【電動ﾌｧﾝ</w:t>
            </w:r>
            <w:r w:rsidR="005E4252" w:rsidRPr="00AD41D6">
              <w:rPr>
                <w:rFonts w:hint="eastAsia"/>
              </w:rPr>
              <w:t>有</w:t>
            </w:r>
            <w:r w:rsidRPr="00AD41D6">
              <w:rPr>
                <w:rFonts w:hint="eastAsia"/>
              </w:rPr>
              <w:t>】</w:t>
            </w:r>
          </w:p>
        </w:tc>
      </w:tr>
      <w:tr w:rsidR="00306D71" w:rsidRPr="009937D8" w14:paraId="58A83A17" w14:textId="77777777" w:rsidTr="009937D8">
        <w:tc>
          <w:tcPr>
            <w:tcW w:w="1443" w:type="dxa"/>
          </w:tcPr>
          <w:p w14:paraId="2EA497C1" w14:textId="77777777" w:rsidR="00306D71" w:rsidRPr="005F503B" w:rsidRDefault="00306D71" w:rsidP="007B58CE">
            <w:pPr>
              <w:rPr>
                <w:spacing w:val="-6"/>
                <w:sz w:val="20"/>
              </w:rPr>
            </w:pPr>
            <w:proofErr w:type="spellStart"/>
            <w:r w:rsidRPr="005F503B">
              <w:rPr>
                <w:rFonts w:hint="eastAsia"/>
                <w:spacing w:val="-6"/>
                <w:sz w:val="20"/>
              </w:rPr>
              <w:t>epwaltsoc</w:t>
            </w:r>
            <w:proofErr w:type="spellEnd"/>
          </w:p>
        </w:tc>
        <w:tc>
          <w:tcPr>
            <w:tcW w:w="2002" w:type="dxa"/>
          </w:tcPr>
          <w:p w14:paraId="7B5E8527" w14:textId="77777777" w:rsidR="00306D71" w:rsidRPr="005F503B" w:rsidRDefault="00306D71">
            <w:pPr>
              <w:rPr>
                <w:spacing w:val="-6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目標電圧上昇時空気応答遅れ補正量</w:t>
            </w:r>
          </w:p>
        </w:tc>
        <w:tc>
          <w:tcPr>
            <w:tcW w:w="532" w:type="dxa"/>
          </w:tcPr>
          <w:p w14:paraId="7427124A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48" w:type="dxa"/>
          </w:tcPr>
          <w:p w14:paraId="19F59B18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88" w:type="dxa"/>
          </w:tcPr>
          <w:p w14:paraId="7E4BA515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kW</w:t>
            </w:r>
          </w:p>
        </w:tc>
        <w:tc>
          <w:tcPr>
            <w:tcW w:w="970" w:type="dxa"/>
          </w:tcPr>
          <w:p w14:paraId="37090DC4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0～256</w:t>
            </w:r>
          </w:p>
        </w:tc>
        <w:tc>
          <w:tcPr>
            <w:tcW w:w="1417" w:type="dxa"/>
          </w:tcPr>
          <w:p w14:paraId="7161EAD9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512/128/256</w:t>
            </w:r>
          </w:p>
        </w:tc>
        <w:tc>
          <w:tcPr>
            <w:tcW w:w="1134" w:type="dxa"/>
            <w:shd w:val="clear" w:color="auto" w:fill="auto"/>
          </w:tcPr>
          <w:p w14:paraId="547B6E15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16ms</w:t>
            </w:r>
          </w:p>
        </w:tc>
        <w:tc>
          <w:tcPr>
            <w:tcW w:w="1191" w:type="dxa"/>
            <w:shd w:val="clear" w:color="auto" w:fill="auto"/>
          </w:tcPr>
          <w:p w14:paraId="1E3B0129" w14:textId="77777777" w:rsidR="00306D71" w:rsidRPr="009937D8" w:rsidRDefault="00E902F0" w:rsidP="007B58CE">
            <w:pPr>
              <w:rPr>
                <w:rStyle w:val="a7"/>
                <w:vanish/>
                <w:spacing w:val="-6"/>
                <w:sz w:val="20"/>
              </w:rPr>
            </w:pPr>
            <w:r w:rsidRPr="009937D8">
              <w:rPr>
                <w:rFonts w:hint="eastAsia"/>
                <w:sz w:val="20"/>
              </w:rPr>
              <w:t>【充電制御有】</w:t>
            </w:r>
          </w:p>
        </w:tc>
      </w:tr>
      <w:tr w:rsidR="00306D71" w:rsidRPr="005F503B" w14:paraId="1E6CE337" w14:textId="77777777" w:rsidTr="00AD0FD6">
        <w:tc>
          <w:tcPr>
            <w:tcW w:w="1443" w:type="dxa"/>
          </w:tcPr>
          <w:p w14:paraId="48C96709" w14:textId="77777777" w:rsidR="00306D71" w:rsidRPr="005F503B" w:rsidRDefault="00306D71">
            <w:pPr>
              <w:rPr>
                <w:spacing w:val="-6"/>
                <w:sz w:val="20"/>
              </w:rPr>
            </w:pPr>
            <w:proofErr w:type="spellStart"/>
            <w:r w:rsidRPr="005F503B">
              <w:rPr>
                <w:rFonts w:hint="eastAsia"/>
                <w:spacing w:val="-6"/>
                <w:sz w:val="20"/>
              </w:rPr>
              <w:t>epwaltsocb</w:t>
            </w:r>
            <w:proofErr w:type="spellEnd"/>
          </w:p>
        </w:tc>
        <w:tc>
          <w:tcPr>
            <w:tcW w:w="2002" w:type="dxa"/>
          </w:tcPr>
          <w:p w14:paraId="7182A693" w14:textId="77777777" w:rsidR="00306D71" w:rsidRPr="005F503B" w:rsidRDefault="00306D71">
            <w:pPr>
              <w:rPr>
                <w:spacing w:val="-6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目標電圧上昇時空気応答遅れﾍﾞｰｽ補正量</w:t>
            </w:r>
          </w:p>
        </w:tc>
        <w:tc>
          <w:tcPr>
            <w:tcW w:w="532" w:type="dxa"/>
          </w:tcPr>
          <w:p w14:paraId="3C3D3B3B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48" w:type="dxa"/>
          </w:tcPr>
          <w:p w14:paraId="14161A95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88" w:type="dxa"/>
          </w:tcPr>
          <w:p w14:paraId="2F0678EF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kW</w:t>
            </w:r>
          </w:p>
        </w:tc>
        <w:tc>
          <w:tcPr>
            <w:tcW w:w="970" w:type="dxa"/>
          </w:tcPr>
          <w:p w14:paraId="265A2225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0～256</w:t>
            </w:r>
          </w:p>
        </w:tc>
        <w:tc>
          <w:tcPr>
            <w:tcW w:w="1417" w:type="dxa"/>
          </w:tcPr>
          <w:p w14:paraId="6ADCBD8E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512/128/256</w:t>
            </w:r>
          </w:p>
        </w:tc>
        <w:tc>
          <w:tcPr>
            <w:tcW w:w="1134" w:type="dxa"/>
          </w:tcPr>
          <w:p w14:paraId="3160E1CE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16ms</w:t>
            </w:r>
          </w:p>
        </w:tc>
        <w:tc>
          <w:tcPr>
            <w:tcW w:w="1191" w:type="dxa"/>
          </w:tcPr>
          <w:p w14:paraId="6CC360FE" w14:textId="77777777" w:rsidR="00306D71" w:rsidRPr="005F503B" w:rsidRDefault="00E902F0" w:rsidP="007B58CE">
            <w:pPr>
              <w:rPr>
                <w:rStyle w:val="a7"/>
                <w:vanish/>
                <w:spacing w:val="-6"/>
                <w:sz w:val="20"/>
              </w:rPr>
            </w:pPr>
            <w:r w:rsidRPr="005F503B">
              <w:rPr>
                <w:rFonts w:hint="eastAsia"/>
                <w:sz w:val="20"/>
              </w:rPr>
              <w:t>【充電制御有】</w:t>
            </w:r>
          </w:p>
        </w:tc>
      </w:tr>
      <w:tr w:rsidR="00306D71" w:rsidRPr="005F503B" w14:paraId="651B561D" w14:textId="77777777" w:rsidTr="00AD0FD6">
        <w:tc>
          <w:tcPr>
            <w:tcW w:w="1443" w:type="dxa"/>
          </w:tcPr>
          <w:p w14:paraId="52558108" w14:textId="77777777" w:rsidR="00306D71" w:rsidRPr="005F503B" w:rsidRDefault="00306D71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ebattsm</w:t>
            </w:r>
            <w:proofErr w:type="spellEnd"/>
          </w:p>
        </w:tc>
        <w:tc>
          <w:tcPr>
            <w:tcW w:w="2002" w:type="dxa"/>
          </w:tcPr>
          <w:p w14:paraId="3543F7C2" w14:textId="77777777" w:rsidR="00306D71" w:rsidRPr="005F503B" w:rsidRDefault="00306D71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ﾊﾞｯﾃﾘ電圧</w:t>
            </w:r>
          </w:p>
        </w:tc>
        <w:tc>
          <w:tcPr>
            <w:tcW w:w="532" w:type="dxa"/>
          </w:tcPr>
          <w:p w14:paraId="0B849DE1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48" w:type="dxa"/>
          </w:tcPr>
          <w:p w14:paraId="79A97064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88" w:type="dxa"/>
          </w:tcPr>
          <w:p w14:paraId="74499A3F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V</w:t>
            </w:r>
          </w:p>
        </w:tc>
        <w:tc>
          <w:tcPr>
            <w:tcW w:w="970" w:type="dxa"/>
          </w:tcPr>
          <w:p w14:paraId="46AF4EB5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0～20</w:t>
            </w:r>
          </w:p>
        </w:tc>
        <w:tc>
          <w:tcPr>
            <w:tcW w:w="1417" w:type="dxa"/>
          </w:tcPr>
          <w:p w14:paraId="4E6B5E47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noProof/>
                <w:sz w:val="20"/>
              </w:rPr>
              <w:t>(20*2)/128/256</w:t>
            </w:r>
          </w:p>
        </w:tc>
        <w:tc>
          <w:tcPr>
            <w:tcW w:w="1134" w:type="dxa"/>
          </w:tcPr>
          <w:p w14:paraId="080CB28C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65ms</w:t>
            </w:r>
          </w:p>
          <w:p w14:paraId="6A2A55C9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ｲﾆｼｬﾙ</w:t>
            </w:r>
          </w:p>
        </w:tc>
        <w:tc>
          <w:tcPr>
            <w:tcW w:w="1191" w:type="dxa"/>
          </w:tcPr>
          <w:p w14:paraId="7529F14F" w14:textId="77777777" w:rsidR="00306D71" w:rsidRPr="005F503B" w:rsidRDefault="00306D71" w:rsidP="007B58CE">
            <w:pPr>
              <w:rPr>
                <w:rStyle w:val="a7"/>
                <w:vanish/>
                <w:spacing w:val="-6"/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306D71" w:rsidRPr="005F503B" w14:paraId="3DCF5CEE" w14:textId="77777777" w:rsidTr="00AD0FD6">
        <w:tc>
          <w:tcPr>
            <w:tcW w:w="1443" w:type="dxa"/>
          </w:tcPr>
          <w:p w14:paraId="64C37E75" w14:textId="77777777" w:rsidR="00306D71" w:rsidRPr="005F503B" w:rsidRDefault="00306D71">
            <w:pPr>
              <w:rPr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ecdecdly_16m</w:t>
            </w:r>
          </w:p>
        </w:tc>
        <w:tc>
          <w:tcPr>
            <w:tcW w:w="2002" w:type="dxa"/>
          </w:tcPr>
          <w:p w14:paraId="3AD74C3C" w14:textId="77777777" w:rsidR="00306D71" w:rsidRPr="005F503B" w:rsidRDefault="00306D71">
            <w:pPr>
              <w:rPr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徐変ﾃﾞｨﾚｰｶｳﾝﾀ</w:t>
            </w:r>
          </w:p>
        </w:tc>
        <w:tc>
          <w:tcPr>
            <w:tcW w:w="532" w:type="dxa"/>
          </w:tcPr>
          <w:p w14:paraId="70946BB1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48" w:type="dxa"/>
          </w:tcPr>
          <w:p w14:paraId="08F45399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88" w:type="dxa"/>
          </w:tcPr>
          <w:p w14:paraId="2037D672" w14:textId="77777777" w:rsidR="00306D71" w:rsidRPr="005F503B" w:rsidRDefault="00306D71" w:rsidP="007B58CE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ms</w:t>
            </w:r>
            <w:proofErr w:type="spellEnd"/>
          </w:p>
        </w:tc>
        <w:tc>
          <w:tcPr>
            <w:tcW w:w="970" w:type="dxa"/>
          </w:tcPr>
          <w:p w14:paraId="192AA04B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0～MAX</w:t>
            </w:r>
          </w:p>
        </w:tc>
        <w:tc>
          <w:tcPr>
            <w:tcW w:w="1417" w:type="dxa"/>
          </w:tcPr>
          <w:p w14:paraId="13541EA9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noProof/>
                <w:sz w:val="20"/>
              </w:rPr>
              <w:t>536870.912/128/256</w:t>
            </w:r>
          </w:p>
        </w:tc>
        <w:tc>
          <w:tcPr>
            <w:tcW w:w="1134" w:type="dxa"/>
          </w:tcPr>
          <w:p w14:paraId="1D2902D4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16ms</w:t>
            </w:r>
          </w:p>
        </w:tc>
        <w:tc>
          <w:tcPr>
            <w:tcW w:w="1191" w:type="dxa"/>
          </w:tcPr>
          <w:p w14:paraId="495E32CA" w14:textId="77777777" w:rsidR="00306D71" w:rsidRPr="005F503B" w:rsidRDefault="00306D71" w:rsidP="007B58CE">
            <w:pPr>
              <w:rPr>
                <w:rStyle w:val="a7"/>
                <w:vanish/>
                <w:spacing w:val="-6"/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306D71" w:rsidRPr="005F503B" w14:paraId="64695914" w14:textId="77777777" w:rsidTr="00AD0FD6">
        <w:tc>
          <w:tcPr>
            <w:tcW w:w="1443" w:type="dxa"/>
          </w:tcPr>
          <w:p w14:paraId="572CDF5D" w14:textId="77777777" w:rsidR="00306D71" w:rsidRPr="005F503B" w:rsidRDefault="00306D71">
            <w:pPr>
              <w:rPr>
                <w:spacing w:val="-6"/>
                <w:sz w:val="20"/>
              </w:rPr>
            </w:pPr>
            <w:r w:rsidRPr="005F503B">
              <w:rPr>
                <w:spacing w:val="-6"/>
                <w:sz w:val="20"/>
              </w:rPr>
              <w:t>ec</w:t>
            </w:r>
            <w:r w:rsidRPr="005F503B">
              <w:rPr>
                <w:rFonts w:hint="eastAsia"/>
                <w:spacing w:val="-6"/>
                <w:sz w:val="20"/>
              </w:rPr>
              <w:t>rqbchg_16m</w:t>
            </w:r>
          </w:p>
        </w:tc>
        <w:tc>
          <w:tcPr>
            <w:tcW w:w="2002" w:type="dxa"/>
          </w:tcPr>
          <w:p w14:paraId="6F81E8DF" w14:textId="77777777" w:rsidR="00306D71" w:rsidRPr="005F503B" w:rsidRDefault="00306D71">
            <w:pPr>
              <w:rPr>
                <w:spacing w:val="-6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ﾍﾞｰｽ要求値変化ｶｳﾝﾀ</w:t>
            </w:r>
          </w:p>
        </w:tc>
        <w:tc>
          <w:tcPr>
            <w:tcW w:w="532" w:type="dxa"/>
          </w:tcPr>
          <w:p w14:paraId="65CF970A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48" w:type="dxa"/>
          </w:tcPr>
          <w:p w14:paraId="67E2475A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88" w:type="dxa"/>
          </w:tcPr>
          <w:p w14:paraId="6ED83709" w14:textId="77777777" w:rsidR="00306D71" w:rsidRPr="005F503B" w:rsidRDefault="00306D71" w:rsidP="007B58CE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ms</w:t>
            </w:r>
            <w:proofErr w:type="spellEnd"/>
          </w:p>
        </w:tc>
        <w:tc>
          <w:tcPr>
            <w:tcW w:w="970" w:type="dxa"/>
          </w:tcPr>
          <w:p w14:paraId="77C45152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0～MAX</w:t>
            </w:r>
          </w:p>
        </w:tc>
        <w:tc>
          <w:tcPr>
            <w:tcW w:w="1417" w:type="dxa"/>
          </w:tcPr>
          <w:p w14:paraId="4170BD23" w14:textId="77777777" w:rsidR="00306D71" w:rsidRPr="005F503B" w:rsidRDefault="00306D71" w:rsidP="007B58CE">
            <w:pPr>
              <w:rPr>
                <w:noProof/>
                <w:sz w:val="20"/>
              </w:rPr>
            </w:pPr>
            <w:r w:rsidRPr="005F503B">
              <w:rPr>
                <w:rFonts w:hint="eastAsia"/>
                <w:noProof/>
                <w:sz w:val="20"/>
              </w:rPr>
              <w:t>536870.912/128/256</w:t>
            </w:r>
          </w:p>
        </w:tc>
        <w:tc>
          <w:tcPr>
            <w:tcW w:w="1134" w:type="dxa"/>
          </w:tcPr>
          <w:p w14:paraId="1D14B56B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16ms</w:t>
            </w:r>
          </w:p>
        </w:tc>
        <w:tc>
          <w:tcPr>
            <w:tcW w:w="1191" w:type="dxa"/>
          </w:tcPr>
          <w:p w14:paraId="3E808B35" w14:textId="77777777" w:rsidR="00306D71" w:rsidRPr="005F503B" w:rsidRDefault="00306D71" w:rsidP="007B58CE">
            <w:pPr>
              <w:rPr>
                <w:rStyle w:val="a7"/>
                <w:vanish/>
                <w:spacing w:val="-6"/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BA7B98" w:rsidRPr="005F503B" w14:paraId="4384FFE9" w14:textId="77777777" w:rsidTr="00321CB2">
        <w:tc>
          <w:tcPr>
            <w:tcW w:w="1443" w:type="dxa"/>
            <w:shd w:val="clear" w:color="auto" w:fill="auto"/>
          </w:tcPr>
          <w:p w14:paraId="388B3287" w14:textId="6B4E490D" w:rsidR="00BA7B98" w:rsidRPr="005E4252" w:rsidRDefault="00BA7B98">
            <w:pPr>
              <w:rPr>
                <w:spacing w:val="-6"/>
                <w:sz w:val="20"/>
              </w:rPr>
            </w:pPr>
            <w:proofErr w:type="spellStart"/>
            <w:r w:rsidRPr="005E4252">
              <w:rPr>
                <w:spacing w:val="-6"/>
                <w:sz w:val="20"/>
              </w:rPr>
              <w:t>ealt</w:t>
            </w:r>
            <w:r w:rsidR="003A6D38" w:rsidRPr="005E4252">
              <w:rPr>
                <w:spacing w:val="-6"/>
                <w:sz w:val="20"/>
              </w:rPr>
              <w:t>if</w:t>
            </w:r>
            <w:r w:rsidR="00254C59" w:rsidRPr="005E4252">
              <w:rPr>
                <w:spacing w:val="-6"/>
                <w:sz w:val="20"/>
              </w:rPr>
              <w:t>sm</w:t>
            </w:r>
            <w:proofErr w:type="spellEnd"/>
          </w:p>
        </w:tc>
        <w:tc>
          <w:tcPr>
            <w:tcW w:w="2002" w:type="dxa"/>
            <w:shd w:val="clear" w:color="auto" w:fill="auto"/>
          </w:tcPr>
          <w:p w14:paraId="4F1E2BDA" w14:textId="77777777" w:rsidR="00BA7B98" w:rsidRPr="005E4252" w:rsidRDefault="00BA7B98">
            <w:pPr>
              <w:rPr>
                <w:spacing w:val="-6"/>
                <w:sz w:val="20"/>
              </w:rPr>
            </w:pPr>
            <w:r w:rsidRPr="005E4252">
              <w:rPr>
                <w:rFonts w:hint="eastAsia"/>
                <w:spacing w:val="-6"/>
                <w:sz w:val="20"/>
              </w:rPr>
              <w:t>ｵﾙﾀ</w:t>
            </w:r>
            <w:r w:rsidR="003A6D38" w:rsidRPr="005E4252">
              <w:rPr>
                <w:rFonts w:hint="eastAsia"/>
                <w:spacing w:val="-6"/>
                <w:sz w:val="20"/>
              </w:rPr>
              <w:t>励磁電流</w:t>
            </w:r>
          </w:p>
        </w:tc>
        <w:tc>
          <w:tcPr>
            <w:tcW w:w="532" w:type="dxa"/>
            <w:shd w:val="clear" w:color="auto" w:fill="auto"/>
          </w:tcPr>
          <w:p w14:paraId="5385169F" w14:textId="77777777" w:rsidR="00BA7B98" w:rsidRPr="005E4252" w:rsidRDefault="00887D2C" w:rsidP="007B58CE">
            <w:pPr>
              <w:rPr>
                <w:color w:val="000000"/>
                <w:sz w:val="20"/>
              </w:rPr>
            </w:pPr>
            <w:r w:rsidRPr="005E4252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48" w:type="dxa"/>
            <w:shd w:val="clear" w:color="auto" w:fill="auto"/>
          </w:tcPr>
          <w:p w14:paraId="33C1B617" w14:textId="77777777" w:rsidR="00BA7B98" w:rsidRPr="005E4252" w:rsidRDefault="00887D2C" w:rsidP="007B58CE">
            <w:pPr>
              <w:rPr>
                <w:color w:val="000000"/>
                <w:sz w:val="20"/>
              </w:rPr>
            </w:pPr>
            <w:r w:rsidRPr="005E4252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88" w:type="dxa"/>
            <w:shd w:val="clear" w:color="auto" w:fill="auto"/>
          </w:tcPr>
          <w:p w14:paraId="29737283" w14:textId="77777777" w:rsidR="00BA7B98" w:rsidRPr="005E4252" w:rsidRDefault="00C11F77" w:rsidP="007B58CE">
            <w:pPr>
              <w:rPr>
                <w:sz w:val="20"/>
              </w:rPr>
            </w:pPr>
            <w:r w:rsidRPr="005E4252">
              <w:rPr>
                <w:sz w:val="20"/>
              </w:rPr>
              <w:t>A</w:t>
            </w:r>
          </w:p>
        </w:tc>
        <w:tc>
          <w:tcPr>
            <w:tcW w:w="970" w:type="dxa"/>
            <w:shd w:val="clear" w:color="auto" w:fill="auto"/>
          </w:tcPr>
          <w:p w14:paraId="4CFCE37B" w14:textId="77777777" w:rsidR="00BA7B98" w:rsidRPr="005E4252" w:rsidRDefault="00D76008" w:rsidP="007B58CE">
            <w:pPr>
              <w:rPr>
                <w:sz w:val="20"/>
              </w:rPr>
            </w:pPr>
            <w:r w:rsidRPr="005E4252">
              <w:rPr>
                <w:sz w:val="20"/>
              </w:rPr>
              <w:t>0～12.8</w:t>
            </w:r>
          </w:p>
        </w:tc>
        <w:tc>
          <w:tcPr>
            <w:tcW w:w="1417" w:type="dxa"/>
            <w:shd w:val="clear" w:color="auto" w:fill="auto"/>
          </w:tcPr>
          <w:p w14:paraId="1CAFC1FF" w14:textId="33531A5A" w:rsidR="00BA7B98" w:rsidRPr="005E4252" w:rsidRDefault="00BE03D8" w:rsidP="007B58CE">
            <w:pPr>
              <w:rPr>
                <w:noProof/>
                <w:sz w:val="20"/>
              </w:rPr>
            </w:pPr>
            <w:r w:rsidRPr="005E4252">
              <w:rPr>
                <w:noProof/>
                <w:sz w:val="20"/>
              </w:rPr>
              <w:t>12.8</w:t>
            </w:r>
            <w:r w:rsidR="00F96BA1" w:rsidRPr="005E4252">
              <w:rPr>
                <w:noProof/>
                <w:sz w:val="20"/>
              </w:rPr>
              <w:t>/</w:t>
            </w:r>
            <w:r w:rsidR="00F96BA1" w:rsidRPr="005E4252">
              <w:rPr>
                <w:rFonts w:hint="eastAsia"/>
                <w:noProof/>
                <w:sz w:val="20"/>
              </w:rPr>
              <w:t>128</w:t>
            </w:r>
            <w:r w:rsidR="00D85B4A" w:rsidRPr="005E4252">
              <w:rPr>
                <w:noProof/>
                <w:sz w:val="20"/>
              </w:rPr>
              <w:t>/256</w:t>
            </w:r>
          </w:p>
        </w:tc>
        <w:tc>
          <w:tcPr>
            <w:tcW w:w="1134" w:type="dxa"/>
            <w:shd w:val="clear" w:color="auto" w:fill="auto"/>
          </w:tcPr>
          <w:p w14:paraId="5A0BF048" w14:textId="77777777" w:rsidR="00BA7B98" w:rsidRPr="005E4252" w:rsidRDefault="00863892" w:rsidP="007B58CE">
            <w:pPr>
              <w:rPr>
                <w:sz w:val="20"/>
              </w:rPr>
            </w:pPr>
            <w:r w:rsidRPr="005E4252">
              <w:rPr>
                <w:sz w:val="20"/>
              </w:rPr>
              <w:t>16</w:t>
            </w:r>
            <w:r w:rsidR="00BA7B98" w:rsidRPr="005E4252">
              <w:rPr>
                <w:sz w:val="20"/>
              </w:rPr>
              <w:t>ms</w:t>
            </w:r>
          </w:p>
          <w:p w14:paraId="1DB22516" w14:textId="1158454F" w:rsidR="00A33BFA" w:rsidRPr="005E4252" w:rsidRDefault="00A33BFA" w:rsidP="007B58CE">
            <w:pPr>
              <w:rPr>
                <w:sz w:val="20"/>
              </w:rPr>
            </w:pPr>
            <w:r w:rsidRPr="005E4252">
              <w:rPr>
                <w:rFonts w:hint="eastAsia"/>
                <w:sz w:val="20"/>
              </w:rPr>
              <w:t>ｲﾆｼｬﾙ</w:t>
            </w:r>
          </w:p>
        </w:tc>
        <w:tc>
          <w:tcPr>
            <w:tcW w:w="1191" w:type="dxa"/>
            <w:shd w:val="clear" w:color="auto" w:fill="auto"/>
          </w:tcPr>
          <w:p w14:paraId="5645817A" w14:textId="77777777" w:rsidR="00BA7B98" w:rsidRPr="005E4252" w:rsidRDefault="00887D2C" w:rsidP="007B58CE">
            <w:pPr>
              <w:rPr>
                <w:sz w:val="20"/>
              </w:rPr>
            </w:pPr>
            <w:r w:rsidRPr="005E4252">
              <w:rPr>
                <w:rFonts w:hint="eastAsia"/>
                <w:sz w:val="20"/>
              </w:rPr>
              <w:t>-</w:t>
            </w:r>
          </w:p>
        </w:tc>
      </w:tr>
    </w:tbl>
    <w:p w14:paraId="605A5845" w14:textId="104ACC0D" w:rsidR="00C73F7E" w:rsidRPr="005F503B" w:rsidRDefault="00BA7B98">
      <w:pPr>
        <w:pStyle w:val="a5"/>
        <w:spacing w:line="240" w:lineRule="auto"/>
        <w:ind w:right="39"/>
        <w:textAlignment w:val="center"/>
        <w:rPr>
          <w:sz w:val="21"/>
        </w:rPr>
      </w:pPr>
      <w:commentRangeStart w:id="63"/>
      <w:commentRangeEnd w:id="63"/>
      <w:r>
        <w:rPr>
          <w:rStyle w:val="a7"/>
          <w:spacing w:val="-5"/>
        </w:rPr>
        <w:commentReference w:id="63"/>
      </w:r>
      <w:commentRangeStart w:id="64"/>
      <w:commentRangeEnd w:id="64"/>
      <w:r w:rsidR="00430057">
        <w:rPr>
          <w:rStyle w:val="a7"/>
          <w:spacing w:val="-5"/>
        </w:rPr>
        <w:commentReference w:id="64"/>
      </w:r>
    </w:p>
    <w:p w14:paraId="04F94BFA" w14:textId="77777777" w:rsidR="009C6533" w:rsidRPr="005F503B" w:rsidRDefault="009C6533" w:rsidP="009C6533">
      <w:pPr>
        <w:pStyle w:val="a5"/>
        <w:spacing w:line="240" w:lineRule="auto"/>
        <w:ind w:right="39"/>
        <w:textAlignment w:val="center"/>
        <w:rPr>
          <w:rFonts w:ascii="ＭＳ Ｐゴシック" w:eastAsia="ＭＳ Ｐゴシック"/>
          <w:sz w:val="21"/>
          <w:szCs w:val="21"/>
        </w:rPr>
      </w:pPr>
      <w:r w:rsidRPr="005F503B">
        <w:rPr>
          <w:rFonts w:hint="eastAsia"/>
          <w:sz w:val="21"/>
          <w:szCs w:val="21"/>
        </w:rPr>
        <w:t>３．バックアップ変数</w:t>
      </w:r>
    </w:p>
    <w:tbl>
      <w:tblPr>
        <w:tblW w:w="5656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422"/>
        <w:gridCol w:w="1246"/>
        <w:gridCol w:w="1497"/>
        <w:gridCol w:w="1491"/>
      </w:tblGrid>
      <w:tr w:rsidR="009C6533" w:rsidRPr="005F503B" w14:paraId="70F9EDE3" w14:textId="77777777" w:rsidTr="009C6533">
        <w:tc>
          <w:tcPr>
            <w:tcW w:w="1616" w:type="dxa"/>
          </w:tcPr>
          <w:p w14:paraId="6AE4616D" w14:textId="77777777" w:rsidR="009C6533" w:rsidRPr="005F503B" w:rsidRDefault="009C6533" w:rsidP="009C6533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ﾊﾞｯｸｱｯﾌﾟRAM名</w:t>
            </w:r>
          </w:p>
        </w:tc>
        <w:tc>
          <w:tcPr>
            <w:tcW w:w="1414" w:type="dxa"/>
          </w:tcPr>
          <w:p w14:paraId="567A87DC" w14:textId="77777777" w:rsidR="009C6533" w:rsidRPr="005F503B" w:rsidRDefault="009C6533" w:rsidP="009C6533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初期値</w:t>
            </w:r>
          </w:p>
        </w:tc>
        <w:tc>
          <w:tcPr>
            <w:tcW w:w="1701" w:type="dxa"/>
          </w:tcPr>
          <w:p w14:paraId="35BAE71A" w14:textId="77777777" w:rsidR="009C6533" w:rsidRPr="005F503B" w:rsidRDefault="009C6533" w:rsidP="009C6533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下限値</w:t>
            </w:r>
          </w:p>
        </w:tc>
        <w:tc>
          <w:tcPr>
            <w:tcW w:w="1694" w:type="dxa"/>
          </w:tcPr>
          <w:p w14:paraId="5E40A4AA" w14:textId="77777777" w:rsidR="009C6533" w:rsidRPr="005F503B" w:rsidRDefault="009C6533" w:rsidP="009C6533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上限値</w:t>
            </w:r>
          </w:p>
        </w:tc>
      </w:tr>
    </w:tbl>
    <w:p w14:paraId="3F281F64" w14:textId="77777777" w:rsidR="00C73F7E" w:rsidRPr="005F503B" w:rsidRDefault="00000000">
      <w:pPr>
        <w:pStyle w:val="a5"/>
        <w:spacing w:line="240" w:lineRule="auto"/>
        <w:ind w:right="39"/>
        <w:textAlignment w:val="center"/>
        <w:rPr>
          <w:sz w:val="21"/>
        </w:rPr>
      </w:pPr>
      <w:r>
        <w:rPr>
          <w:noProof/>
        </w:rPr>
        <w:pict w14:anchorId="34842402">
          <v:rect id="_x0000_s2064" style="position:absolute;left:0;text-align:left;margin-left:.05pt;margin-top:13.75pt;width:109.25pt;height:16.6pt;z-index:4;mso-position-horizontal-relative:text;mso-position-vertical-relative:text" filled="f" strokecolor="blue" strokeweight=".25pt">
            <v:textbox style="mso-next-textbox:#_x0000_s2064" inset="1pt,1pt,1pt,1pt">
              <w:txbxContent>
                <w:p w14:paraId="75B9EABD" w14:textId="77777777" w:rsidR="00394ED9" w:rsidRDefault="00394ED9">
                  <w:pPr>
                    <w:pStyle w:val="a5"/>
                  </w:pPr>
                  <w:r>
                    <w:rPr>
                      <w:rFonts w:hint="eastAsia"/>
                    </w:rPr>
                    <w:t>Ｃ．処理内容</w:t>
                  </w:r>
                </w:p>
              </w:txbxContent>
            </v:textbox>
          </v:rect>
        </w:pict>
      </w:r>
    </w:p>
    <w:p w14:paraId="014917F9" w14:textId="77777777" w:rsidR="00C73F7E" w:rsidRPr="005F503B" w:rsidRDefault="00C73F7E">
      <w:pPr>
        <w:pStyle w:val="a5"/>
        <w:spacing w:line="240" w:lineRule="auto"/>
        <w:ind w:right="39"/>
        <w:textAlignment w:val="center"/>
        <w:rPr>
          <w:sz w:val="21"/>
        </w:rPr>
      </w:pPr>
    </w:p>
    <w:p w14:paraId="6C295A5C" w14:textId="013AD3D6" w:rsidR="00C73F7E" w:rsidRPr="00CB73C3" w:rsidRDefault="00C73F7E">
      <w:r w:rsidRPr="00CB73C3">
        <w:rPr>
          <w:rFonts w:hint="eastAsia"/>
        </w:rPr>
        <w:t>１．</w:t>
      </w:r>
      <w:proofErr w:type="spellStart"/>
      <w:r w:rsidRPr="00CB73C3">
        <w:rPr>
          <w:rFonts w:hint="eastAsia"/>
        </w:rPr>
        <w:t>etqalt</w:t>
      </w:r>
      <w:proofErr w:type="spellEnd"/>
      <w:r w:rsidRPr="00CB73C3">
        <w:rPr>
          <w:rFonts w:hint="eastAsia"/>
        </w:rPr>
        <w:t>（現在オルタ</w:t>
      </w:r>
      <w:r w:rsidRPr="00CB73C3">
        <w:rPr>
          <w:rFonts w:hint="eastAsia"/>
          <w:color w:val="000000"/>
        </w:rPr>
        <w:t>トルク</w:t>
      </w:r>
      <w:r w:rsidRPr="00CB73C3">
        <w:rPr>
          <w:rFonts w:hint="eastAsia"/>
        </w:rPr>
        <w:t>）の算出</w:t>
      </w:r>
      <w:r w:rsidR="007B58CE" w:rsidRPr="00CB73C3">
        <w:rPr>
          <w:rFonts w:hint="eastAsia"/>
        </w:rPr>
        <w:t>（</w:t>
      </w:r>
      <w:r w:rsidRPr="00CB73C3">
        <w:rPr>
          <w:rFonts w:hint="eastAsia"/>
        </w:rPr>
        <w:t>16ms</w:t>
      </w:r>
      <w:r w:rsidR="007B58CE" w:rsidRPr="00CB73C3">
        <w:rPr>
          <w:rFonts w:hint="eastAsia"/>
        </w:rPr>
        <w:t>）</w:t>
      </w:r>
    </w:p>
    <w:p w14:paraId="48DD5F7B" w14:textId="06EDDD49" w:rsidR="00D76546" w:rsidRPr="00321CB2" w:rsidRDefault="00D76546">
      <w:r w:rsidRPr="00321CB2">
        <w:rPr>
          <w:rFonts w:hint="eastAsia"/>
        </w:rPr>
        <w:t xml:space="preserve"> </w:t>
      </w:r>
      <w:r w:rsidRPr="00321CB2">
        <w:t xml:space="preserve">   </w:t>
      </w:r>
      <w:r w:rsidR="004D3DD9" w:rsidRPr="00321CB2">
        <w:t>(1)</w:t>
      </w:r>
      <w:r w:rsidR="004D3DD9" w:rsidRPr="00321CB2">
        <w:rPr>
          <w:rFonts w:hint="eastAsia"/>
        </w:rPr>
        <w:t>回転数補正使用時（</w:t>
      </w:r>
      <w:proofErr w:type="spellStart"/>
      <w:r w:rsidR="004D3DD9" w:rsidRPr="00321CB2">
        <w:rPr>
          <w:rFonts w:hint="eastAsia"/>
        </w:rPr>
        <w:t>e</w:t>
      </w:r>
      <w:r w:rsidR="004D3DD9" w:rsidRPr="00321CB2">
        <w:t>tqalt_XKNE_USE</w:t>
      </w:r>
      <w:proofErr w:type="spellEnd"/>
      <w:r w:rsidR="004D3DD9" w:rsidRPr="00321CB2">
        <w:t xml:space="preserve"> </w:t>
      </w:r>
      <w:r w:rsidR="004D3DD9" w:rsidRPr="00321CB2">
        <w:rPr>
          <w:rFonts w:hint="eastAsia"/>
        </w:rPr>
        <w:t xml:space="preserve">＝ </w:t>
      </w:r>
      <w:r w:rsidR="004D3DD9" w:rsidRPr="00321CB2">
        <w:t>ON</w:t>
      </w:r>
      <w:r w:rsidR="004D3DD9" w:rsidRPr="00321CB2">
        <w:rPr>
          <w:rFonts w:hint="eastAsia"/>
        </w:rPr>
        <w:t>）</w:t>
      </w:r>
      <w:commentRangeStart w:id="65"/>
      <w:commentRangeEnd w:id="65"/>
      <w:r w:rsidR="004D3DD9" w:rsidRPr="00321CB2">
        <w:rPr>
          <w:rStyle w:val="a7"/>
        </w:rPr>
        <w:commentReference w:id="65"/>
      </w:r>
    </w:p>
    <w:p w14:paraId="097C7064" w14:textId="20F24381" w:rsidR="00C73F7E" w:rsidRPr="00321CB2" w:rsidRDefault="00C73F7E">
      <w:r w:rsidRPr="00321CB2">
        <w:rPr>
          <w:rFonts w:hint="eastAsia"/>
        </w:rPr>
        <w:t xml:space="preserve">    </w:t>
      </w:r>
      <w:r w:rsidR="004D3DD9" w:rsidRPr="00321CB2">
        <w:t xml:space="preserve">  </w:t>
      </w:r>
      <w:proofErr w:type="spellStart"/>
      <w:r w:rsidRPr="00321CB2">
        <w:rPr>
          <w:rFonts w:hint="eastAsia"/>
        </w:rPr>
        <w:t>etqalt</w:t>
      </w:r>
      <w:proofErr w:type="spellEnd"/>
      <w:r w:rsidRPr="00321CB2">
        <w:rPr>
          <w:rFonts w:hint="eastAsia"/>
        </w:rPr>
        <w:t xml:space="preserve"> ← </w:t>
      </w:r>
      <w:proofErr w:type="spellStart"/>
      <w:r w:rsidRPr="00321CB2">
        <w:rPr>
          <w:rFonts w:hint="eastAsia"/>
        </w:rPr>
        <w:t>etqaltt</w:t>
      </w:r>
      <w:proofErr w:type="spellEnd"/>
      <w:r w:rsidRPr="00321CB2">
        <w:rPr>
          <w:rFonts w:hint="eastAsia"/>
        </w:rPr>
        <w:t xml:space="preserve"> </w:t>
      </w:r>
      <w:r w:rsidR="00324D41" w:rsidRPr="00321CB2">
        <w:rPr>
          <w:rFonts w:hint="eastAsia"/>
        </w:rPr>
        <w:t>×</w:t>
      </w:r>
      <w:r w:rsidRPr="00321CB2">
        <w:rPr>
          <w:rFonts w:hint="eastAsia"/>
        </w:rPr>
        <w:t xml:space="preserve"> (</w:t>
      </w:r>
      <w:proofErr w:type="spellStart"/>
      <w:r w:rsidR="00E663D6" w:rsidRPr="00321CB2">
        <w:t>emnet_enet</w:t>
      </w:r>
      <w:proofErr w:type="spellEnd"/>
      <w:r w:rsidR="00E663D6" w:rsidRPr="00321CB2">
        <w:rPr>
          <w:rFonts w:hint="eastAsia"/>
        </w:rPr>
        <w:t xml:space="preserve"> </w:t>
      </w:r>
      <w:r w:rsidR="00E462D3" w:rsidRPr="00321CB2">
        <w:rPr>
          <w:rFonts w:hint="eastAsia"/>
        </w:rPr>
        <w:t>／</w:t>
      </w:r>
      <w:r w:rsidRPr="00321CB2">
        <w:rPr>
          <w:rFonts w:hint="eastAsia"/>
        </w:rPr>
        <w:t xml:space="preserve"> </w:t>
      </w:r>
      <w:proofErr w:type="spellStart"/>
      <w:r w:rsidR="00C46F4A" w:rsidRPr="00321CB2">
        <w:rPr>
          <w:rFonts w:hint="eastAsia"/>
        </w:rPr>
        <w:t>t_ne</w:t>
      </w:r>
      <w:proofErr w:type="spellEnd"/>
      <w:r w:rsidRPr="00321CB2">
        <w:rPr>
          <w:rFonts w:hint="eastAsia"/>
        </w:rPr>
        <w:t>)</w:t>
      </w:r>
    </w:p>
    <w:p w14:paraId="59A539DB" w14:textId="77777777" w:rsidR="00324D41" w:rsidRPr="00321CB2" w:rsidRDefault="00324D41"/>
    <w:p w14:paraId="577F3739" w14:textId="4918DB63" w:rsidR="00324D41" w:rsidRPr="00321CB2" w:rsidRDefault="00C46F4A">
      <w:r w:rsidRPr="00321CB2">
        <w:rPr>
          <w:rFonts w:hint="eastAsia"/>
        </w:rPr>
        <w:t xml:space="preserve">      ここで、</w:t>
      </w:r>
      <w:r w:rsidR="00324D41" w:rsidRPr="00321CB2">
        <w:rPr>
          <w:rFonts w:hint="eastAsia"/>
        </w:rPr>
        <w:t>・</w:t>
      </w:r>
      <w:proofErr w:type="spellStart"/>
      <w:r w:rsidR="00324D41" w:rsidRPr="00321CB2">
        <w:t>t_ne</w:t>
      </w:r>
      <w:proofErr w:type="spellEnd"/>
      <w:r w:rsidR="00324D41" w:rsidRPr="00321CB2">
        <w:t>(下限ガード後エンジン回転数)の算出</w:t>
      </w:r>
    </w:p>
    <w:p w14:paraId="05F059D0" w14:textId="04B2B966" w:rsidR="00C46F4A" w:rsidRPr="00321CB2" w:rsidRDefault="00C46F4A" w:rsidP="00324D41">
      <w:pPr>
        <w:ind w:firstLineChars="800" w:firstLine="1600"/>
      </w:pPr>
      <w:proofErr w:type="spellStart"/>
      <w:r w:rsidRPr="00321CB2">
        <w:rPr>
          <w:rFonts w:hint="eastAsia"/>
        </w:rPr>
        <w:t>t_ne</w:t>
      </w:r>
      <w:proofErr w:type="spellEnd"/>
      <w:r w:rsidRPr="00321CB2">
        <w:rPr>
          <w:rFonts w:hint="eastAsia"/>
        </w:rPr>
        <w:t xml:space="preserve"> ← </w:t>
      </w:r>
      <w:proofErr w:type="spellStart"/>
      <w:r w:rsidRPr="00321CB2">
        <w:rPr>
          <w:rFonts w:hint="eastAsia"/>
        </w:rPr>
        <w:t>ene_ene</w:t>
      </w:r>
      <w:proofErr w:type="spellEnd"/>
      <w:r w:rsidRPr="00321CB2">
        <w:rPr>
          <w:rFonts w:hint="eastAsia"/>
        </w:rPr>
        <w:t xml:space="preserve"> ≧ </w:t>
      </w:r>
      <w:proofErr w:type="spellStart"/>
      <w:r w:rsidRPr="00321CB2">
        <w:rPr>
          <w:rFonts w:hint="eastAsia"/>
        </w:rPr>
        <w:t>etqalt_NEGD</w:t>
      </w:r>
      <w:proofErr w:type="spellEnd"/>
      <w:r w:rsidRPr="00321CB2">
        <w:rPr>
          <w:rFonts w:hint="eastAsia"/>
        </w:rPr>
        <w:t>(例 200(rpm))</w:t>
      </w:r>
    </w:p>
    <w:p w14:paraId="496376F4" w14:textId="77777777" w:rsidR="000E7FD2" w:rsidRPr="00321CB2" w:rsidRDefault="000E7FD2"/>
    <w:p w14:paraId="6AE5BC58" w14:textId="2E422FFE" w:rsidR="004D3DD9" w:rsidRPr="00321CB2" w:rsidRDefault="004D3DD9">
      <w:r w:rsidRPr="00321CB2">
        <w:rPr>
          <w:rFonts w:hint="eastAsia"/>
        </w:rPr>
        <w:t xml:space="preserve"> </w:t>
      </w:r>
      <w:r w:rsidRPr="00321CB2">
        <w:t xml:space="preserve">   (2)</w:t>
      </w:r>
      <w:r w:rsidRPr="00321CB2">
        <w:rPr>
          <w:rFonts w:hint="eastAsia"/>
        </w:rPr>
        <w:t>上記</w:t>
      </w:r>
      <w:r w:rsidR="00324D41" w:rsidRPr="00321CB2">
        <w:rPr>
          <w:rFonts w:hint="eastAsia"/>
        </w:rPr>
        <w:t>条件</w:t>
      </w:r>
      <w:r w:rsidRPr="00321CB2">
        <w:rPr>
          <w:rFonts w:hint="eastAsia"/>
        </w:rPr>
        <w:t>不成立時</w:t>
      </w:r>
      <w:commentRangeStart w:id="66"/>
      <w:commentRangeEnd w:id="66"/>
      <w:r w:rsidRPr="00321CB2">
        <w:rPr>
          <w:rStyle w:val="a7"/>
        </w:rPr>
        <w:commentReference w:id="66"/>
      </w:r>
    </w:p>
    <w:p w14:paraId="58FECF4A" w14:textId="1451B7C0" w:rsidR="004D3DD9" w:rsidRPr="00321CB2" w:rsidRDefault="004D3DD9">
      <w:r w:rsidRPr="00321CB2">
        <w:rPr>
          <w:rFonts w:hint="eastAsia"/>
        </w:rPr>
        <w:t xml:space="preserve"> </w:t>
      </w:r>
      <w:r w:rsidRPr="00321CB2">
        <w:t xml:space="preserve">     </w:t>
      </w:r>
      <w:proofErr w:type="spellStart"/>
      <w:r w:rsidRPr="00321CB2">
        <w:t>etqalt</w:t>
      </w:r>
      <w:proofErr w:type="spellEnd"/>
      <w:r w:rsidRPr="00321CB2">
        <w:t xml:space="preserve"> ← </w:t>
      </w:r>
      <w:proofErr w:type="spellStart"/>
      <w:r w:rsidRPr="00321CB2">
        <w:t>etqaltt</w:t>
      </w:r>
      <w:proofErr w:type="spellEnd"/>
    </w:p>
    <w:p w14:paraId="70B23DDA" w14:textId="7F05986B" w:rsidR="00C73F7E" w:rsidRDefault="00C73F7E"/>
    <w:p w14:paraId="14B5359D" w14:textId="0BF89083" w:rsidR="00324D41" w:rsidRDefault="00324D41"/>
    <w:p w14:paraId="59CCA2F7" w14:textId="77777777" w:rsidR="00324D41" w:rsidRPr="005F503B" w:rsidRDefault="00324D41"/>
    <w:p w14:paraId="00FBC45E" w14:textId="77777777" w:rsidR="00961584" w:rsidRPr="005F503B" w:rsidRDefault="00C73F7E">
      <w:r w:rsidRPr="005F503B">
        <w:rPr>
          <w:rFonts w:hint="eastAsia"/>
        </w:rPr>
        <w:lastRenderedPageBreak/>
        <w:t>２．</w:t>
      </w:r>
      <w:proofErr w:type="spellStart"/>
      <w:r w:rsidRPr="005F503B">
        <w:rPr>
          <w:rFonts w:hint="eastAsia"/>
        </w:rPr>
        <w:t>etqaltisc</w:t>
      </w:r>
      <w:proofErr w:type="spellEnd"/>
      <w:r w:rsidRPr="005F503B">
        <w:rPr>
          <w:rFonts w:hint="eastAsia"/>
        </w:rPr>
        <w:t>[0]（</w:t>
      </w:r>
      <w:r w:rsidR="00244D6F" w:rsidRPr="005F503B">
        <w:rPr>
          <w:rFonts w:hint="eastAsia"/>
        </w:rPr>
        <w:t>ＩＳＣ</w:t>
      </w:r>
      <w:r w:rsidRPr="005F503B">
        <w:rPr>
          <w:rFonts w:hint="eastAsia"/>
        </w:rPr>
        <w:t>目標オルタトルク(将来)）、</w:t>
      </w:r>
    </w:p>
    <w:p w14:paraId="55A8FA7A" w14:textId="77777777" w:rsidR="00C73F7E" w:rsidRPr="005F503B" w:rsidRDefault="00961584">
      <w:r w:rsidRPr="005F503B">
        <w:rPr>
          <w:rFonts w:hint="eastAsia"/>
        </w:rPr>
        <w:t xml:space="preserve">    </w:t>
      </w:r>
      <w:proofErr w:type="spellStart"/>
      <w:r w:rsidR="00C73F7E" w:rsidRPr="005F503B">
        <w:rPr>
          <w:rFonts w:hint="eastAsia"/>
        </w:rPr>
        <w:t>etqaltisc</w:t>
      </w:r>
      <w:proofErr w:type="spellEnd"/>
      <w:r w:rsidR="00C73F7E" w:rsidRPr="005F503B">
        <w:rPr>
          <w:rFonts w:hint="eastAsia"/>
        </w:rPr>
        <w:t>[1]（</w:t>
      </w:r>
      <w:r w:rsidR="00244D6F" w:rsidRPr="005F503B">
        <w:rPr>
          <w:rFonts w:hint="eastAsia"/>
        </w:rPr>
        <w:t>ＩＳＣ</w:t>
      </w:r>
      <w:r w:rsidR="00C73F7E" w:rsidRPr="005F503B">
        <w:rPr>
          <w:rFonts w:hint="eastAsia"/>
        </w:rPr>
        <w:t>現在オルタトルク(直近)）の算出</w:t>
      </w:r>
      <w:r w:rsidR="007B58CE" w:rsidRPr="005F503B">
        <w:rPr>
          <w:rFonts w:hint="eastAsia"/>
        </w:rPr>
        <w:t>（</w:t>
      </w:r>
      <w:r w:rsidR="00C73F7E" w:rsidRPr="005F503B">
        <w:rPr>
          <w:rFonts w:hint="eastAsia"/>
        </w:rPr>
        <w:t>16ms</w:t>
      </w:r>
      <w:r w:rsidR="007B58CE" w:rsidRPr="005F503B">
        <w:rPr>
          <w:rFonts w:hint="eastAsia"/>
        </w:rPr>
        <w:t>）</w:t>
      </w:r>
    </w:p>
    <w:p w14:paraId="4E9DFA3B" w14:textId="77777777" w:rsidR="00C73F7E" w:rsidRPr="005F503B" w:rsidRDefault="00C73F7E">
      <w:r w:rsidRPr="005F503B">
        <w:rPr>
          <w:rFonts w:hint="eastAsia"/>
        </w:rPr>
        <w:t xml:space="preserve">    </w:t>
      </w:r>
      <w:proofErr w:type="spellStart"/>
      <w:r w:rsidRPr="005F503B">
        <w:rPr>
          <w:rFonts w:hint="eastAsia"/>
        </w:rPr>
        <w:t>etqaltisc</w:t>
      </w:r>
      <w:proofErr w:type="spellEnd"/>
      <w:r w:rsidRPr="005F503B">
        <w:rPr>
          <w:rFonts w:hint="eastAsia"/>
        </w:rPr>
        <w:t xml:space="preserve">[0] ← </w:t>
      </w:r>
      <w:proofErr w:type="spellStart"/>
      <w:r w:rsidR="00C46F4A" w:rsidRPr="005F503B">
        <w:rPr>
          <w:rFonts w:hint="eastAsia"/>
        </w:rPr>
        <w:t>etqelst</w:t>
      </w:r>
      <w:proofErr w:type="spellEnd"/>
    </w:p>
    <w:p w14:paraId="1D957B8F" w14:textId="77777777" w:rsidR="00C73F7E" w:rsidRPr="005F503B" w:rsidRDefault="00C73F7E">
      <w:r w:rsidRPr="005F503B">
        <w:rPr>
          <w:rFonts w:hint="eastAsia"/>
        </w:rPr>
        <w:t xml:space="preserve">    </w:t>
      </w:r>
      <w:proofErr w:type="spellStart"/>
      <w:r w:rsidRPr="005F503B">
        <w:rPr>
          <w:rFonts w:hint="eastAsia"/>
        </w:rPr>
        <w:t>etqaltisc</w:t>
      </w:r>
      <w:proofErr w:type="spellEnd"/>
      <w:r w:rsidRPr="005F503B">
        <w:rPr>
          <w:rFonts w:hint="eastAsia"/>
        </w:rPr>
        <w:t xml:space="preserve">[1] ← </w:t>
      </w:r>
      <w:proofErr w:type="spellStart"/>
      <w:r w:rsidR="00C46F4A" w:rsidRPr="005F503B">
        <w:rPr>
          <w:rFonts w:hint="eastAsia"/>
        </w:rPr>
        <w:t>etqelst</w:t>
      </w:r>
      <w:proofErr w:type="spellEnd"/>
    </w:p>
    <w:p w14:paraId="0AB1D36D" w14:textId="77777777" w:rsidR="00C73F7E" w:rsidRPr="005F503B" w:rsidRDefault="00C73F7E"/>
    <w:p w14:paraId="1067F939" w14:textId="77777777" w:rsidR="00D65A7F" w:rsidRPr="005F503B" w:rsidRDefault="00CC1887" w:rsidP="00D65A7F">
      <w:pPr>
        <w:pStyle w:val="a5"/>
        <w:spacing w:line="240" w:lineRule="auto"/>
        <w:ind w:right="40"/>
        <w:textAlignment w:val="center"/>
        <w:rPr>
          <w:sz w:val="21"/>
        </w:rPr>
      </w:pPr>
      <w:r w:rsidRPr="005F503B">
        <w:rPr>
          <w:rFonts w:hint="eastAsia"/>
          <w:sz w:val="21"/>
        </w:rPr>
        <w:t>２</w:t>
      </w:r>
      <w:r w:rsidR="00D65A7F" w:rsidRPr="005F503B">
        <w:rPr>
          <w:rFonts w:hint="eastAsia"/>
          <w:sz w:val="21"/>
        </w:rPr>
        <w:t>－１．</w:t>
      </w:r>
      <w:proofErr w:type="spellStart"/>
      <w:r w:rsidR="00D65A7F" w:rsidRPr="005F503B">
        <w:rPr>
          <w:rFonts w:hint="eastAsia"/>
          <w:sz w:val="21"/>
        </w:rPr>
        <w:t>etqelst</w:t>
      </w:r>
      <w:proofErr w:type="spellEnd"/>
      <w:r w:rsidR="00D65A7F" w:rsidRPr="005F503B">
        <w:rPr>
          <w:rFonts w:hint="eastAsia"/>
          <w:sz w:val="21"/>
        </w:rPr>
        <w:t>（目標電気負荷トルク）の算出</w:t>
      </w:r>
    </w:p>
    <w:p w14:paraId="7FD0AE03" w14:textId="77777777" w:rsidR="00D65A7F" w:rsidRPr="005F503B" w:rsidRDefault="00961584" w:rsidP="00D65A7F">
      <w:pPr>
        <w:pStyle w:val="a5"/>
        <w:spacing w:line="240" w:lineRule="auto"/>
        <w:ind w:right="40"/>
        <w:textAlignment w:val="center"/>
        <w:rPr>
          <w:sz w:val="21"/>
        </w:rPr>
      </w:pPr>
      <w:r w:rsidRPr="005F503B">
        <w:rPr>
          <w:rFonts w:hint="eastAsia"/>
          <w:spacing w:val="-6"/>
        </w:rPr>
        <w:t xml:space="preserve">    </w:t>
      </w:r>
      <w:proofErr w:type="spellStart"/>
      <w:r w:rsidR="00D65A7F" w:rsidRPr="005F503B">
        <w:rPr>
          <w:rFonts w:hint="eastAsia"/>
          <w:sz w:val="21"/>
        </w:rPr>
        <w:t>etqelst</w:t>
      </w:r>
      <w:proofErr w:type="spellEnd"/>
      <w:r w:rsidR="00D65A7F" w:rsidRPr="005F503B">
        <w:rPr>
          <w:rFonts w:hint="eastAsia"/>
          <w:sz w:val="21"/>
        </w:rPr>
        <w:t xml:space="preserve"> ← </w:t>
      </w:r>
      <w:proofErr w:type="spellStart"/>
      <w:r w:rsidR="00D65A7F" w:rsidRPr="005F503B">
        <w:rPr>
          <w:rFonts w:hint="eastAsia"/>
          <w:sz w:val="21"/>
        </w:rPr>
        <w:t>t_tqgdlo</w:t>
      </w:r>
      <w:proofErr w:type="spellEnd"/>
      <w:r w:rsidR="00D65A7F" w:rsidRPr="005F503B">
        <w:rPr>
          <w:rFonts w:hint="eastAsia"/>
          <w:sz w:val="21"/>
        </w:rPr>
        <w:t xml:space="preserve"> ≦ </w:t>
      </w:r>
      <w:proofErr w:type="spellStart"/>
      <w:r w:rsidR="00D65A7F" w:rsidRPr="005F503B">
        <w:rPr>
          <w:rFonts w:hint="eastAsia"/>
          <w:sz w:val="21"/>
        </w:rPr>
        <w:t>etq</w:t>
      </w:r>
      <w:r w:rsidR="002F213C" w:rsidRPr="005F503B">
        <w:rPr>
          <w:rFonts w:hint="eastAsia"/>
          <w:sz w:val="21"/>
        </w:rPr>
        <w:t>elstb</w:t>
      </w:r>
      <w:proofErr w:type="spellEnd"/>
      <w:r w:rsidR="00D65A7F" w:rsidRPr="005F503B">
        <w:rPr>
          <w:rFonts w:hint="eastAsia"/>
          <w:sz w:val="21"/>
        </w:rPr>
        <w:t xml:space="preserve"> ≦ </w:t>
      </w:r>
      <w:proofErr w:type="spellStart"/>
      <w:r w:rsidR="00D65A7F" w:rsidRPr="005F503B">
        <w:rPr>
          <w:rFonts w:hint="eastAsia"/>
          <w:sz w:val="21"/>
        </w:rPr>
        <w:t>t_tqgdhi</w:t>
      </w:r>
      <w:proofErr w:type="spellEnd"/>
    </w:p>
    <w:p w14:paraId="03B09B0B" w14:textId="77777777" w:rsidR="00D65A7F" w:rsidRPr="005F503B" w:rsidRDefault="00D65A7F" w:rsidP="00D65A7F">
      <w:pPr>
        <w:rPr>
          <w:spacing w:val="-6"/>
        </w:rPr>
      </w:pPr>
      <w:r w:rsidRPr="005F503B">
        <w:rPr>
          <w:rFonts w:hint="eastAsia"/>
          <w:spacing w:val="-6"/>
        </w:rPr>
        <w:t xml:space="preserve">    (1)</w:t>
      </w:r>
      <w:proofErr w:type="spellStart"/>
      <w:r w:rsidRPr="005F503B">
        <w:rPr>
          <w:rFonts w:hint="eastAsia"/>
          <w:spacing w:val="-6"/>
        </w:rPr>
        <w:t>t_tqgdlo</w:t>
      </w:r>
      <w:proofErr w:type="spellEnd"/>
      <w:r w:rsidRPr="005F503B">
        <w:rPr>
          <w:rFonts w:hint="eastAsia"/>
          <w:spacing w:val="-6"/>
        </w:rPr>
        <w:t>（トルク下限ガード値）、</w:t>
      </w:r>
      <w:proofErr w:type="spellStart"/>
      <w:r w:rsidRPr="005F503B">
        <w:rPr>
          <w:rFonts w:hint="eastAsia"/>
          <w:spacing w:val="-6"/>
        </w:rPr>
        <w:t>t_tqgdhi</w:t>
      </w:r>
      <w:proofErr w:type="spellEnd"/>
      <w:r w:rsidRPr="005F503B">
        <w:rPr>
          <w:rFonts w:hint="eastAsia"/>
          <w:spacing w:val="-6"/>
        </w:rPr>
        <w:t>（トルク上限ガード値）の算出</w:t>
      </w:r>
    </w:p>
    <w:p w14:paraId="2938948B" w14:textId="77777777" w:rsidR="00D65A7F" w:rsidRPr="005F503B" w:rsidRDefault="00D65A7F" w:rsidP="00961584">
      <w:pPr>
        <w:rPr>
          <w:spacing w:val="-6"/>
        </w:rPr>
      </w:pPr>
      <w:r w:rsidRPr="005F503B">
        <w:rPr>
          <w:rFonts w:hint="eastAsia"/>
          <w:spacing w:val="-6"/>
        </w:rPr>
        <w:t xml:space="preserve">      ① 補正量と要求値との偏差小（｜</w:t>
      </w:r>
      <w:proofErr w:type="spellStart"/>
      <w:r w:rsidRPr="005F503B">
        <w:rPr>
          <w:rFonts w:hint="eastAsia"/>
          <w:spacing w:val="-6"/>
        </w:rPr>
        <w:t>etq</w:t>
      </w:r>
      <w:r w:rsidR="002F213C" w:rsidRPr="005F503B">
        <w:rPr>
          <w:rFonts w:hint="eastAsia"/>
          <w:spacing w:val="-6"/>
        </w:rPr>
        <w:t>elstb</w:t>
      </w:r>
      <w:proofErr w:type="spellEnd"/>
      <w:r w:rsidRPr="005F503B">
        <w:rPr>
          <w:rFonts w:hint="eastAsia"/>
          <w:spacing w:val="-6"/>
        </w:rPr>
        <w:t xml:space="preserve"> － 前回</w:t>
      </w:r>
      <w:proofErr w:type="spellStart"/>
      <w:r w:rsidRPr="005F503B">
        <w:rPr>
          <w:rFonts w:hint="eastAsia"/>
          <w:spacing w:val="-6"/>
        </w:rPr>
        <w:t>etqelst</w:t>
      </w:r>
      <w:proofErr w:type="spellEnd"/>
      <w:r w:rsidRPr="005F503B">
        <w:rPr>
          <w:rFonts w:hint="eastAsia"/>
          <w:spacing w:val="-6"/>
        </w:rPr>
        <w:t>｜</w:t>
      </w:r>
      <w:r w:rsidR="00E52BBD" w:rsidRPr="005F503B">
        <w:rPr>
          <w:rFonts w:hint="eastAsia"/>
          <w:spacing w:val="-6"/>
        </w:rPr>
        <w:t xml:space="preserve"> </w:t>
      </w:r>
      <w:r w:rsidRPr="005F503B">
        <w:rPr>
          <w:rFonts w:hint="eastAsia"/>
          <w:spacing w:val="-6"/>
        </w:rPr>
        <w:t xml:space="preserve">＜ </w:t>
      </w:r>
      <w:proofErr w:type="spellStart"/>
      <w:r w:rsidR="00FC7B66" w:rsidRPr="005F503B">
        <w:rPr>
          <w:rFonts w:hint="eastAsia"/>
          <w:spacing w:val="-6"/>
        </w:rPr>
        <w:t>t_dltrqabs</w:t>
      </w:r>
      <w:proofErr w:type="spellEnd"/>
      <w:r w:rsidRPr="005F503B">
        <w:rPr>
          <w:rFonts w:hint="eastAsia"/>
          <w:spacing w:val="-6"/>
        </w:rPr>
        <w:t>）</w:t>
      </w:r>
    </w:p>
    <w:p w14:paraId="7AA75E07" w14:textId="77777777" w:rsidR="00D65A7F" w:rsidRPr="005F503B" w:rsidRDefault="00D65A7F" w:rsidP="00D65A7F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</w:t>
      </w:r>
      <w:proofErr w:type="spellStart"/>
      <w:r w:rsidRPr="005F503B">
        <w:rPr>
          <w:rFonts w:hint="eastAsia"/>
          <w:spacing w:val="-6"/>
        </w:rPr>
        <w:t>t_tqgdlo</w:t>
      </w:r>
      <w:proofErr w:type="spellEnd"/>
      <w:r w:rsidRPr="005F503B">
        <w:rPr>
          <w:rFonts w:hint="eastAsia"/>
          <w:spacing w:val="-6"/>
        </w:rPr>
        <w:t xml:space="preserve"> ← 前回</w:t>
      </w:r>
      <w:proofErr w:type="spellStart"/>
      <w:r w:rsidRPr="005F503B">
        <w:rPr>
          <w:rFonts w:hint="eastAsia"/>
          <w:spacing w:val="-6"/>
        </w:rPr>
        <w:t>etqelst</w:t>
      </w:r>
      <w:proofErr w:type="spellEnd"/>
      <w:r w:rsidRPr="005F503B">
        <w:rPr>
          <w:rFonts w:hint="eastAsia"/>
          <w:spacing w:val="-6"/>
        </w:rPr>
        <w:t xml:space="preserve"> － </w:t>
      </w:r>
      <w:proofErr w:type="spellStart"/>
      <w:r w:rsidRPr="005F503B">
        <w:rPr>
          <w:rFonts w:hint="eastAsia"/>
          <w:spacing w:val="-6"/>
        </w:rPr>
        <w:t>etqalt_DLGDMNL</w:t>
      </w:r>
      <w:proofErr w:type="spellEnd"/>
      <w:r w:rsidRPr="005F503B">
        <w:rPr>
          <w:rFonts w:hint="eastAsia"/>
          <w:spacing w:val="-6"/>
        </w:rPr>
        <w:t>(例 0.03125(Nm))</w:t>
      </w:r>
    </w:p>
    <w:p w14:paraId="01CF21F7" w14:textId="77777777" w:rsidR="00D65A7F" w:rsidRPr="005F503B" w:rsidRDefault="00D65A7F" w:rsidP="00D65A7F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</w:t>
      </w:r>
      <w:proofErr w:type="spellStart"/>
      <w:r w:rsidRPr="005F503B">
        <w:rPr>
          <w:rFonts w:hint="eastAsia"/>
          <w:spacing w:val="-6"/>
        </w:rPr>
        <w:t>t_tqgdhi</w:t>
      </w:r>
      <w:proofErr w:type="spellEnd"/>
      <w:r w:rsidRPr="005F503B">
        <w:rPr>
          <w:rFonts w:hint="eastAsia"/>
          <w:spacing w:val="-6"/>
        </w:rPr>
        <w:t xml:space="preserve"> ← 前回</w:t>
      </w:r>
      <w:proofErr w:type="spellStart"/>
      <w:r w:rsidRPr="005F503B">
        <w:rPr>
          <w:rFonts w:hint="eastAsia"/>
          <w:spacing w:val="-6"/>
        </w:rPr>
        <w:t>etqelst</w:t>
      </w:r>
      <w:proofErr w:type="spellEnd"/>
      <w:r w:rsidRPr="005F503B">
        <w:rPr>
          <w:rFonts w:hint="eastAsia"/>
          <w:spacing w:val="-6"/>
        </w:rPr>
        <w:t xml:space="preserve"> ＋ </w:t>
      </w:r>
      <w:proofErr w:type="spellStart"/>
      <w:r w:rsidRPr="005F503B">
        <w:rPr>
          <w:rFonts w:hint="eastAsia"/>
          <w:spacing w:val="-6"/>
        </w:rPr>
        <w:t>etqalt_DLGDMNH</w:t>
      </w:r>
      <w:proofErr w:type="spellEnd"/>
      <w:r w:rsidRPr="005F503B">
        <w:rPr>
          <w:rFonts w:hint="eastAsia"/>
          <w:spacing w:val="-6"/>
        </w:rPr>
        <w:t>(例 0.03125(Nm))</w:t>
      </w:r>
    </w:p>
    <w:p w14:paraId="0256B81B" w14:textId="77777777" w:rsidR="00D65A7F" w:rsidRPr="005F503B" w:rsidRDefault="00D65A7F" w:rsidP="00D65A7F">
      <w:pPr>
        <w:rPr>
          <w:spacing w:val="-6"/>
        </w:rPr>
      </w:pPr>
      <w:r w:rsidRPr="005F503B">
        <w:rPr>
          <w:rFonts w:hint="eastAsia"/>
          <w:spacing w:val="-6"/>
        </w:rPr>
        <w:t xml:space="preserve">      ② 上記不成立時</w:t>
      </w:r>
    </w:p>
    <w:p w14:paraId="53E1A034" w14:textId="77777777" w:rsidR="00D65A7F" w:rsidRPr="005F503B" w:rsidRDefault="00D65A7F" w:rsidP="00D65A7F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</w:t>
      </w:r>
      <w:proofErr w:type="spellStart"/>
      <w:r w:rsidRPr="005F503B">
        <w:rPr>
          <w:rFonts w:hint="eastAsia"/>
          <w:spacing w:val="-6"/>
        </w:rPr>
        <w:t>t_tqgdlo</w:t>
      </w:r>
      <w:proofErr w:type="spellEnd"/>
      <w:r w:rsidRPr="005F503B">
        <w:rPr>
          <w:rFonts w:hint="eastAsia"/>
          <w:spacing w:val="-6"/>
        </w:rPr>
        <w:t xml:space="preserve"> ← 前回</w:t>
      </w:r>
      <w:proofErr w:type="spellStart"/>
      <w:r w:rsidRPr="005F503B">
        <w:rPr>
          <w:rFonts w:hint="eastAsia"/>
          <w:spacing w:val="-6"/>
        </w:rPr>
        <w:t>etqelst</w:t>
      </w:r>
      <w:proofErr w:type="spellEnd"/>
      <w:r w:rsidRPr="005F503B">
        <w:rPr>
          <w:rFonts w:hint="eastAsia"/>
          <w:spacing w:val="-6"/>
        </w:rPr>
        <w:t xml:space="preserve"> － </w:t>
      </w:r>
      <w:proofErr w:type="spellStart"/>
      <w:r w:rsidRPr="005F503B">
        <w:rPr>
          <w:rFonts w:hint="eastAsia"/>
          <w:spacing w:val="-6"/>
        </w:rPr>
        <w:t>etqalt_DLGDMXL</w:t>
      </w:r>
      <w:proofErr w:type="spellEnd"/>
      <w:r w:rsidRPr="005F503B">
        <w:rPr>
          <w:rFonts w:hint="eastAsia"/>
          <w:spacing w:val="-6"/>
        </w:rPr>
        <w:t>(例 20(Nm))</w:t>
      </w:r>
    </w:p>
    <w:p w14:paraId="11CBC4CE" w14:textId="77777777" w:rsidR="00D65A7F" w:rsidRPr="005F503B" w:rsidRDefault="00D65A7F" w:rsidP="00D65A7F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</w:t>
      </w:r>
      <w:proofErr w:type="spellStart"/>
      <w:r w:rsidRPr="005F503B">
        <w:rPr>
          <w:rFonts w:hint="eastAsia"/>
          <w:spacing w:val="-6"/>
        </w:rPr>
        <w:t>t_tqgdhi</w:t>
      </w:r>
      <w:proofErr w:type="spellEnd"/>
      <w:r w:rsidRPr="005F503B">
        <w:rPr>
          <w:rFonts w:hint="eastAsia"/>
          <w:spacing w:val="-6"/>
        </w:rPr>
        <w:t xml:space="preserve"> ← 前回</w:t>
      </w:r>
      <w:proofErr w:type="spellStart"/>
      <w:r w:rsidRPr="005F503B">
        <w:rPr>
          <w:rFonts w:hint="eastAsia"/>
          <w:spacing w:val="-6"/>
        </w:rPr>
        <w:t>etqelst</w:t>
      </w:r>
      <w:proofErr w:type="spellEnd"/>
      <w:r w:rsidRPr="005F503B">
        <w:rPr>
          <w:rFonts w:hint="eastAsia"/>
          <w:spacing w:val="-6"/>
        </w:rPr>
        <w:t xml:space="preserve"> ＋ </w:t>
      </w:r>
      <w:proofErr w:type="spellStart"/>
      <w:r w:rsidRPr="005F503B">
        <w:rPr>
          <w:rFonts w:hint="eastAsia"/>
          <w:spacing w:val="-6"/>
        </w:rPr>
        <w:t>etqalt_DLGDMXH</w:t>
      </w:r>
      <w:proofErr w:type="spellEnd"/>
      <w:r w:rsidRPr="005F503B">
        <w:rPr>
          <w:rFonts w:hint="eastAsia"/>
          <w:spacing w:val="-6"/>
        </w:rPr>
        <w:t>(例 20(Nm))</w:t>
      </w:r>
    </w:p>
    <w:p w14:paraId="5149BD78" w14:textId="77777777" w:rsidR="00FC7B66" w:rsidRPr="005F503B" w:rsidRDefault="00FC7B66" w:rsidP="00FC7B66">
      <w:pPr>
        <w:rPr>
          <w:spacing w:val="-6"/>
        </w:rPr>
      </w:pPr>
      <w:r w:rsidRPr="005F503B">
        <w:rPr>
          <w:rFonts w:hint="eastAsia"/>
          <w:spacing w:val="-6"/>
        </w:rPr>
        <w:t xml:space="preserve">    (2)</w:t>
      </w:r>
      <w:proofErr w:type="spellStart"/>
      <w:r w:rsidRPr="005F503B">
        <w:rPr>
          <w:rFonts w:hint="eastAsia"/>
          <w:spacing w:val="-6"/>
        </w:rPr>
        <w:t>t_dltrqabs</w:t>
      </w:r>
      <w:proofErr w:type="spellEnd"/>
      <w:r w:rsidRPr="005F503B">
        <w:rPr>
          <w:rFonts w:hint="eastAsia"/>
          <w:spacing w:val="-6"/>
        </w:rPr>
        <w:t>（偏差量判定値）の算出</w:t>
      </w:r>
    </w:p>
    <w:p w14:paraId="14F68BFF" w14:textId="77777777" w:rsidR="00FC7B66" w:rsidRPr="005F503B" w:rsidRDefault="00FC7B66" w:rsidP="00FC7B66">
      <w:pPr>
        <w:rPr>
          <w:spacing w:val="-6"/>
        </w:rPr>
      </w:pPr>
      <w:r w:rsidRPr="005F503B">
        <w:rPr>
          <w:rFonts w:hint="eastAsia"/>
          <w:spacing w:val="-6"/>
        </w:rPr>
        <w:t xml:space="preserve">      ① ベース要求値変化後所定時間未満（</w:t>
      </w:r>
      <w:r w:rsidRPr="005F503B">
        <w:rPr>
          <w:spacing w:val="-6"/>
        </w:rPr>
        <w:t>ec</w:t>
      </w:r>
      <w:r w:rsidRPr="005F503B">
        <w:rPr>
          <w:rFonts w:hint="eastAsia"/>
          <w:spacing w:val="-6"/>
        </w:rPr>
        <w:t xml:space="preserve">rqbchg_16m ＜ </w:t>
      </w:r>
      <w:proofErr w:type="spellStart"/>
      <w:r w:rsidRPr="005F503B">
        <w:rPr>
          <w:rFonts w:hint="eastAsia"/>
          <w:spacing w:val="-6"/>
        </w:rPr>
        <w:t>etqalt_CDECHYS</w:t>
      </w:r>
      <w:proofErr w:type="spellEnd"/>
      <w:r w:rsidRPr="005F503B">
        <w:rPr>
          <w:rFonts w:hint="eastAsia"/>
          <w:spacing w:val="-6"/>
        </w:rPr>
        <w:t>(例 500(</w:t>
      </w:r>
      <w:proofErr w:type="spellStart"/>
      <w:r w:rsidRPr="005F503B">
        <w:rPr>
          <w:rFonts w:hint="eastAsia"/>
          <w:spacing w:val="-6"/>
        </w:rPr>
        <w:t>ms</w:t>
      </w:r>
      <w:proofErr w:type="spellEnd"/>
      <w:r w:rsidRPr="005F503B">
        <w:rPr>
          <w:rFonts w:hint="eastAsia"/>
          <w:spacing w:val="-6"/>
        </w:rPr>
        <w:t>))）</w:t>
      </w:r>
    </w:p>
    <w:p w14:paraId="51658296" w14:textId="77777777" w:rsidR="00FC7B66" w:rsidRPr="005F503B" w:rsidRDefault="00FC7B66" w:rsidP="00FC7B66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</w:t>
      </w:r>
      <w:proofErr w:type="spellStart"/>
      <w:r w:rsidRPr="005F503B">
        <w:rPr>
          <w:rFonts w:hint="eastAsia"/>
          <w:spacing w:val="-6"/>
        </w:rPr>
        <w:t>t_dltrqabs</w:t>
      </w:r>
      <w:proofErr w:type="spellEnd"/>
      <w:r w:rsidRPr="005F503B">
        <w:rPr>
          <w:rFonts w:hint="eastAsia"/>
          <w:spacing w:val="-6"/>
        </w:rPr>
        <w:t xml:space="preserve"> ← </w:t>
      </w:r>
      <w:proofErr w:type="spellStart"/>
      <w:r w:rsidRPr="005F503B">
        <w:rPr>
          <w:rFonts w:hint="eastAsia"/>
          <w:spacing w:val="-6"/>
        </w:rPr>
        <w:t>etqalt_DLTQABSH</w:t>
      </w:r>
      <w:proofErr w:type="spellEnd"/>
      <w:r w:rsidRPr="005F503B">
        <w:rPr>
          <w:rFonts w:hint="eastAsia"/>
          <w:spacing w:val="-6"/>
        </w:rPr>
        <w:t>(例 0.5(Nm))</w:t>
      </w:r>
    </w:p>
    <w:p w14:paraId="3E4FA33D" w14:textId="77777777" w:rsidR="00FC7B66" w:rsidRPr="005F503B" w:rsidRDefault="00FC7B66" w:rsidP="00FC7B66">
      <w:pPr>
        <w:rPr>
          <w:spacing w:val="-6"/>
        </w:rPr>
      </w:pPr>
      <w:r w:rsidRPr="005F503B">
        <w:rPr>
          <w:rFonts w:hint="eastAsia"/>
          <w:spacing w:val="-6"/>
        </w:rPr>
        <w:t xml:space="preserve">      ② 上記不成立時</w:t>
      </w:r>
    </w:p>
    <w:p w14:paraId="10362079" w14:textId="77777777" w:rsidR="00FC7B66" w:rsidRPr="005F503B" w:rsidRDefault="00FC7B66" w:rsidP="00FC7B66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</w:t>
      </w:r>
      <w:proofErr w:type="spellStart"/>
      <w:r w:rsidRPr="005F503B">
        <w:rPr>
          <w:rFonts w:hint="eastAsia"/>
          <w:spacing w:val="-6"/>
        </w:rPr>
        <w:t>t_dltrqabs</w:t>
      </w:r>
      <w:proofErr w:type="spellEnd"/>
      <w:r w:rsidRPr="005F503B">
        <w:rPr>
          <w:rFonts w:hint="eastAsia"/>
          <w:spacing w:val="-6"/>
        </w:rPr>
        <w:t xml:space="preserve"> ← </w:t>
      </w:r>
      <w:proofErr w:type="spellStart"/>
      <w:r w:rsidRPr="005F503B">
        <w:rPr>
          <w:rFonts w:hint="eastAsia"/>
          <w:spacing w:val="-6"/>
        </w:rPr>
        <w:t>etqalt_DLTQABSL</w:t>
      </w:r>
      <w:proofErr w:type="spellEnd"/>
      <w:r w:rsidRPr="005F503B">
        <w:rPr>
          <w:rFonts w:hint="eastAsia"/>
          <w:spacing w:val="-6"/>
        </w:rPr>
        <w:t>(例 0.125(Nm))</w:t>
      </w:r>
    </w:p>
    <w:p w14:paraId="0788761C" w14:textId="77777777" w:rsidR="00FC7B66" w:rsidRPr="005F503B" w:rsidRDefault="00FC7B66" w:rsidP="00FC7B66">
      <w:pPr>
        <w:rPr>
          <w:spacing w:val="-6"/>
        </w:rPr>
      </w:pPr>
      <w:r w:rsidRPr="005F503B">
        <w:rPr>
          <w:rFonts w:hint="eastAsia"/>
          <w:spacing w:val="-6"/>
        </w:rPr>
        <w:t xml:space="preserve">    (3)</w:t>
      </w:r>
      <w:r w:rsidRPr="005F503B">
        <w:rPr>
          <w:spacing w:val="-6"/>
        </w:rPr>
        <w:t>ec</w:t>
      </w:r>
      <w:r w:rsidRPr="005F503B">
        <w:rPr>
          <w:rFonts w:hint="eastAsia"/>
          <w:spacing w:val="-6"/>
        </w:rPr>
        <w:t>rqbchg_16m（ベース要求値変化カウンタ）のクリア</w:t>
      </w:r>
    </w:p>
    <w:p w14:paraId="1927D3D6" w14:textId="77777777" w:rsidR="00FC7B66" w:rsidRPr="005F503B" w:rsidRDefault="00FC7B66" w:rsidP="00FC7B66">
      <w:pPr>
        <w:rPr>
          <w:spacing w:val="-6"/>
        </w:rPr>
      </w:pPr>
      <w:r w:rsidRPr="005F503B">
        <w:rPr>
          <w:rFonts w:hint="eastAsia"/>
          <w:spacing w:val="-6"/>
        </w:rPr>
        <w:t xml:space="preserve">      </w:t>
      </w:r>
      <w:r w:rsidR="00CE788F" w:rsidRPr="005F503B">
        <w:rPr>
          <w:rFonts w:hint="eastAsia"/>
          <w:spacing w:val="-6"/>
        </w:rPr>
        <w:t xml:space="preserve">① </w:t>
      </w:r>
      <w:r w:rsidR="00BD618B" w:rsidRPr="005F503B">
        <w:rPr>
          <w:rFonts w:hint="eastAsia"/>
          <w:spacing w:val="-6"/>
        </w:rPr>
        <w:t>クリア</w:t>
      </w:r>
      <w:r w:rsidRPr="005F503B">
        <w:rPr>
          <w:rFonts w:hint="eastAsia"/>
          <w:spacing w:val="-6"/>
        </w:rPr>
        <w:t>条件</w:t>
      </w:r>
    </w:p>
    <w:p w14:paraId="27F66D0B" w14:textId="77777777" w:rsidR="00FC7B66" w:rsidRPr="005F503B" w:rsidRDefault="00FC7B66" w:rsidP="00FC7B66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ベース要求値変化時（</w:t>
      </w:r>
      <w:proofErr w:type="spellStart"/>
      <w:r w:rsidRPr="005F503B">
        <w:rPr>
          <w:rFonts w:hint="eastAsia"/>
          <w:spacing w:val="-6"/>
        </w:rPr>
        <w:t>t_dlpwrrqb</w:t>
      </w:r>
      <w:proofErr w:type="spellEnd"/>
      <w:r w:rsidRPr="005F503B">
        <w:rPr>
          <w:rFonts w:hint="eastAsia"/>
          <w:spacing w:val="-6"/>
        </w:rPr>
        <w:t xml:space="preserve"> ≠ 0(kW)）</w:t>
      </w:r>
    </w:p>
    <w:p w14:paraId="33C21098" w14:textId="77777777" w:rsidR="008A421B" w:rsidRPr="005F503B" w:rsidRDefault="00CE788F" w:rsidP="00CE788F">
      <w:pPr>
        <w:rPr>
          <w:spacing w:val="-6"/>
        </w:rPr>
      </w:pPr>
      <w:r w:rsidRPr="005F503B">
        <w:rPr>
          <w:rFonts w:hint="eastAsia"/>
          <w:spacing w:val="-6"/>
        </w:rPr>
        <w:t xml:space="preserve">    </w:t>
      </w:r>
      <w:r w:rsidR="008A421B" w:rsidRPr="005F503B">
        <w:rPr>
          <w:rFonts w:hint="eastAsia"/>
          <w:spacing w:val="-6"/>
        </w:rPr>
        <w:t>(4)</w:t>
      </w:r>
      <w:proofErr w:type="spellStart"/>
      <w:r w:rsidR="008A421B" w:rsidRPr="005F503B">
        <w:rPr>
          <w:rFonts w:hint="eastAsia"/>
          <w:spacing w:val="-6"/>
        </w:rPr>
        <w:t>t_dlpwrrqb</w:t>
      </w:r>
      <w:proofErr w:type="spellEnd"/>
      <w:r w:rsidR="008A421B" w:rsidRPr="005F503B">
        <w:rPr>
          <w:rFonts w:hint="eastAsia"/>
          <w:spacing w:val="-6"/>
        </w:rPr>
        <w:t>（ベース要求値変化量）の算出</w:t>
      </w:r>
    </w:p>
    <w:p w14:paraId="370369A4" w14:textId="77777777" w:rsidR="008A421B" w:rsidRPr="005F503B" w:rsidRDefault="008A421B" w:rsidP="008A421B">
      <w:r w:rsidRPr="005F503B">
        <w:rPr>
          <w:rFonts w:hint="eastAsia"/>
          <w:spacing w:val="-6"/>
        </w:rPr>
        <w:t xml:space="preserve">      </w:t>
      </w:r>
      <w:proofErr w:type="spellStart"/>
      <w:r w:rsidRPr="005F503B">
        <w:rPr>
          <w:rFonts w:hint="eastAsia"/>
          <w:spacing w:val="-6"/>
        </w:rPr>
        <w:t>t_dlpwrrqb</w:t>
      </w:r>
      <w:proofErr w:type="spellEnd"/>
      <w:r w:rsidRPr="005F503B">
        <w:rPr>
          <w:rFonts w:hint="eastAsia"/>
          <w:spacing w:val="-6"/>
        </w:rPr>
        <w:t xml:space="preserve"> ← （</w:t>
      </w:r>
      <w:proofErr w:type="spellStart"/>
      <w:r w:rsidRPr="005F503B">
        <w:rPr>
          <w:rFonts w:hint="eastAsia"/>
          <w:spacing w:val="-6"/>
        </w:rPr>
        <w:t>epwrelsrqb</w:t>
      </w:r>
      <w:proofErr w:type="spellEnd"/>
      <w:r w:rsidRPr="005F503B">
        <w:rPr>
          <w:rFonts w:hint="eastAsia"/>
          <w:spacing w:val="-6"/>
        </w:rPr>
        <w:t xml:space="preserve"> － 前回</w:t>
      </w:r>
      <w:proofErr w:type="spellStart"/>
      <w:r w:rsidRPr="005F503B">
        <w:rPr>
          <w:rFonts w:hint="eastAsia"/>
          <w:spacing w:val="-6"/>
        </w:rPr>
        <w:t>epwrelsrqb</w:t>
      </w:r>
      <w:proofErr w:type="spellEnd"/>
      <w:r w:rsidRPr="005F503B">
        <w:rPr>
          <w:rFonts w:hint="eastAsia"/>
          <w:spacing w:val="-6"/>
        </w:rPr>
        <w:t>）</w:t>
      </w:r>
      <w:r w:rsidR="00E52BBD" w:rsidRPr="005F503B">
        <w:rPr>
          <w:rFonts w:hint="eastAsia"/>
          <w:spacing w:val="-6"/>
        </w:rPr>
        <w:t xml:space="preserve"> </w:t>
      </w:r>
      <w:r w:rsidRPr="005F503B">
        <w:rPr>
          <w:rFonts w:hint="eastAsia"/>
          <w:spacing w:val="-6"/>
        </w:rPr>
        <w:t xml:space="preserve">＊ </w:t>
      </w:r>
      <w:proofErr w:type="spellStart"/>
      <w:r w:rsidRPr="005F503B">
        <w:rPr>
          <w:rFonts w:hint="eastAsia"/>
          <w:spacing w:val="-6"/>
        </w:rPr>
        <w:t>ebattsm</w:t>
      </w:r>
      <w:proofErr w:type="spellEnd"/>
      <w:r w:rsidRPr="005F503B">
        <w:rPr>
          <w:rFonts w:hint="eastAsia"/>
          <w:spacing w:val="-6"/>
        </w:rPr>
        <w:t xml:space="preserve"> ／ </w:t>
      </w:r>
      <w:proofErr w:type="spellStart"/>
      <w:r w:rsidRPr="005F503B">
        <w:rPr>
          <w:rFonts w:hint="eastAsia"/>
          <w:spacing w:val="-6"/>
        </w:rPr>
        <w:t>etqalt_BATB</w:t>
      </w:r>
      <w:proofErr w:type="spellEnd"/>
      <w:r w:rsidRPr="005F503B">
        <w:rPr>
          <w:rFonts w:hint="eastAsia"/>
          <w:spacing w:val="-6"/>
        </w:rPr>
        <w:t>(</w:t>
      </w:r>
      <w:r w:rsidRPr="005F503B">
        <w:rPr>
          <w:rFonts w:hint="eastAsia"/>
        </w:rPr>
        <w:t>例 13.5(V))</w:t>
      </w:r>
    </w:p>
    <w:p w14:paraId="18F88AED" w14:textId="77777777" w:rsidR="00F6758B" w:rsidRPr="005F503B" w:rsidRDefault="00F6758B" w:rsidP="008A421B"/>
    <w:p w14:paraId="11F6717B" w14:textId="77777777" w:rsidR="00BA3B27" w:rsidRPr="005F503B" w:rsidRDefault="00F6758B" w:rsidP="00BA3B27">
      <w:pPr>
        <w:rPr>
          <w:spacing w:val="-6"/>
        </w:rPr>
      </w:pPr>
      <w:r w:rsidRPr="005F503B">
        <w:rPr>
          <w:rFonts w:hint="eastAsia"/>
        </w:rPr>
        <w:t xml:space="preserve">    ここで、</w:t>
      </w:r>
      <w:r w:rsidR="008A55A0" w:rsidRPr="005F503B">
        <w:rPr>
          <w:rFonts w:hint="eastAsia"/>
        </w:rPr>
        <w:t>・</w:t>
      </w:r>
      <w:proofErr w:type="spellStart"/>
      <w:r w:rsidR="00BA3B27" w:rsidRPr="005F503B">
        <w:rPr>
          <w:rFonts w:hint="eastAsia"/>
        </w:rPr>
        <w:t>ebattsm</w:t>
      </w:r>
      <w:proofErr w:type="spellEnd"/>
      <w:r w:rsidR="00BA3B27" w:rsidRPr="005F503B">
        <w:rPr>
          <w:rFonts w:hint="eastAsia"/>
        </w:rPr>
        <w:t>（バッテリ電圧）の算出（65ms）</w:t>
      </w:r>
      <w:commentRangeStart w:id="67"/>
      <w:r w:rsidR="00330020" w:rsidRPr="005F503B">
        <w:rPr>
          <w:rFonts w:hint="eastAsia"/>
        </w:rPr>
        <w:t xml:space="preserve"> </w:t>
      </w:r>
      <w:commentRangeEnd w:id="67"/>
      <w:r w:rsidR="00330020" w:rsidRPr="005F503B">
        <w:rPr>
          <w:rStyle w:val="a7"/>
        </w:rPr>
        <w:commentReference w:id="67"/>
      </w:r>
    </w:p>
    <w:p w14:paraId="366C24D2" w14:textId="77777777" w:rsidR="00BA3B27" w:rsidRPr="005F503B" w:rsidRDefault="00BA3B27" w:rsidP="00BA3B27">
      <w:pPr>
        <w:pStyle w:val="a5"/>
        <w:spacing w:line="240" w:lineRule="auto"/>
        <w:ind w:right="39"/>
        <w:textAlignment w:val="center"/>
        <w:rPr>
          <w:sz w:val="21"/>
        </w:rPr>
      </w:pPr>
      <w:r w:rsidRPr="005F503B">
        <w:rPr>
          <w:rFonts w:hint="eastAsia"/>
          <w:sz w:val="21"/>
        </w:rPr>
        <w:t xml:space="preserve">        </w:t>
      </w:r>
      <w:r w:rsidR="007D7205" w:rsidRPr="005F503B">
        <w:rPr>
          <w:rFonts w:hint="eastAsia"/>
          <w:sz w:val="21"/>
        </w:rPr>
        <w:t xml:space="preserve">           </w:t>
      </w:r>
      <w:proofErr w:type="spellStart"/>
      <w:r w:rsidRPr="005F503B">
        <w:rPr>
          <w:rFonts w:hint="eastAsia"/>
          <w:sz w:val="21"/>
        </w:rPr>
        <w:t>ebattsm</w:t>
      </w:r>
      <w:proofErr w:type="spellEnd"/>
      <w:r w:rsidRPr="005F503B">
        <w:rPr>
          <w:rFonts w:hint="eastAsia"/>
          <w:sz w:val="21"/>
        </w:rPr>
        <w:t xml:space="preserve"> ← 前回</w:t>
      </w:r>
      <w:proofErr w:type="spellStart"/>
      <w:r w:rsidRPr="005F503B">
        <w:rPr>
          <w:rFonts w:hint="eastAsia"/>
          <w:sz w:val="21"/>
        </w:rPr>
        <w:t>ebattsm</w:t>
      </w:r>
      <w:proofErr w:type="spellEnd"/>
      <w:r w:rsidRPr="005F503B">
        <w:rPr>
          <w:rFonts w:hint="eastAsia"/>
          <w:sz w:val="21"/>
        </w:rPr>
        <w:t xml:space="preserve"> ＋ （</w:t>
      </w:r>
      <w:proofErr w:type="spellStart"/>
      <w:r w:rsidRPr="005F503B">
        <w:rPr>
          <w:sz w:val="21"/>
        </w:rPr>
        <w:t>cpowif_b</w:t>
      </w:r>
      <w:proofErr w:type="spellEnd"/>
      <w:r w:rsidRPr="005F503B">
        <w:rPr>
          <w:rFonts w:hint="eastAsia"/>
          <w:sz w:val="21"/>
        </w:rPr>
        <w:t xml:space="preserve"> － 前回</w:t>
      </w:r>
      <w:proofErr w:type="spellStart"/>
      <w:r w:rsidRPr="005F503B">
        <w:rPr>
          <w:rFonts w:hint="eastAsia"/>
          <w:sz w:val="21"/>
        </w:rPr>
        <w:t>ebattsm</w:t>
      </w:r>
      <w:proofErr w:type="spellEnd"/>
      <w:r w:rsidRPr="005F503B">
        <w:rPr>
          <w:rFonts w:hint="eastAsia"/>
          <w:sz w:val="21"/>
        </w:rPr>
        <w:t>）</w:t>
      </w:r>
    </w:p>
    <w:p w14:paraId="6DCD5B69" w14:textId="77777777" w:rsidR="00F6758B" w:rsidRPr="005F503B" w:rsidRDefault="00BA3B27" w:rsidP="00BA3B27">
      <w:pPr>
        <w:rPr>
          <w:spacing w:val="-6"/>
        </w:rPr>
      </w:pPr>
      <w:r w:rsidRPr="005F503B">
        <w:rPr>
          <w:rFonts w:hint="eastAsia"/>
        </w:rPr>
        <w:t xml:space="preserve">                                    ／ </w:t>
      </w:r>
      <w:proofErr w:type="spellStart"/>
      <w:r w:rsidRPr="005F503B">
        <w:rPr>
          <w:rFonts w:hint="eastAsia"/>
        </w:rPr>
        <w:t>etqalt_BATNSM</w:t>
      </w:r>
      <w:proofErr w:type="spellEnd"/>
      <w:r w:rsidRPr="005F503B">
        <w:rPr>
          <w:rFonts w:hint="eastAsia"/>
        </w:rPr>
        <w:t>(例 131.072(</w:t>
      </w:r>
      <w:proofErr w:type="spellStart"/>
      <w:r w:rsidRPr="005F503B">
        <w:rPr>
          <w:rFonts w:hint="eastAsia"/>
        </w:rPr>
        <w:t>ms</w:t>
      </w:r>
      <w:proofErr w:type="spellEnd"/>
      <w:r w:rsidRPr="005F503B">
        <w:rPr>
          <w:rFonts w:hint="eastAsia"/>
        </w:rPr>
        <w:t>) ／ 65.536(</w:t>
      </w:r>
      <w:proofErr w:type="spellStart"/>
      <w:r w:rsidRPr="005F503B">
        <w:rPr>
          <w:rFonts w:hint="eastAsia"/>
        </w:rPr>
        <w:t>ms</w:t>
      </w:r>
      <w:proofErr w:type="spellEnd"/>
      <w:r w:rsidRPr="005F503B">
        <w:rPr>
          <w:rFonts w:hint="eastAsia"/>
        </w:rPr>
        <w:t>))</w:t>
      </w:r>
    </w:p>
    <w:p w14:paraId="7A38C427" w14:textId="77777777" w:rsidR="00D65A7F" w:rsidRPr="005F503B" w:rsidRDefault="00D65A7F" w:rsidP="00D65A7F">
      <w:pPr>
        <w:rPr>
          <w:szCs w:val="21"/>
        </w:rPr>
      </w:pPr>
    </w:p>
    <w:p w14:paraId="6EC9F37E" w14:textId="77777777" w:rsidR="003E0547" w:rsidRPr="005F503B" w:rsidRDefault="003E0547" w:rsidP="003E0547">
      <w:pPr>
        <w:pStyle w:val="a5"/>
        <w:spacing w:line="240" w:lineRule="auto"/>
        <w:ind w:right="40"/>
        <w:textAlignment w:val="center"/>
        <w:rPr>
          <w:sz w:val="21"/>
        </w:rPr>
      </w:pPr>
      <w:r w:rsidRPr="005F503B">
        <w:rPr>
          <w:rFonts w:hint="eastAsia"/>
          <w:sz w:val="21"/>
        </w:rPr>
        <w:t>２－２．</w:t>
      </w:r>
      <w:proofErr w:type="spellStart"/>
      <w:r w:rsidRPr="005F503B">
        <w:rPr>
          <w:rFonts w:hint="eastAsia"/>
          <w:sz w:val="21"/>
        </w:rPr>
        <w:t>etqelstb</w:t>
      </w:r>
      <w:proofErr w:type="spellEnd"/>
      <w:r w:rsidRPr="005F503B">
        <w:rPr>
          <w:rFonts w:hint="eastAsia"/>
          <w:sz w:val="21"/>
        </w:rPr>
        <w:t>（目標電気負荷トルクベース値）の算出</w:t>
      </w:r>
    </w:p>
    <w:p w14:paraId="548F1532" w14:textId="77777777" w:rsidR="00E067BF" w:rsidRPr="005F503B" w:rsidRDefault="003E0547" w:rsidP="003E0547">
      <w:pPr>
        <w:pStyle w:val="a5"/>
        <w:spacing w:line="240" w:lineRule="auto"/>
        <w:ind w:right="40"/>
        <w:textAlignment w:val="center"/>
        <w:rPr>
          <w:sz w:val="21"/>
        </w:rPr>
      </w:pPr>
      <w:r w:rsidRPr="005F503B">
        <w:rPr>
          <w:rFonts w:hint="eastAsia"/>
          <w:sz w:val="21"/>
        </w:rPr>
        <w:t xml:space="preserve">    </w:t>
      </w:r>
      <w:proofErr w:type="spellStart"/>
      <w:r w:rsidRPr="005F503B">
        <w:rPr>
          <w:rFonts w:hint="eastAsia"/>
          <w:sz w:val="21"/>
        </w:rPr>
        <w:t>etqelstb</w:t>
      </w:r>
      <w:proofErr w:type="spellEnd"/>
      <w:r w:rsidRPr="005F503B">
        <w:rPr>
          <w:rFonts w:hint="eastAsia"/>
          <w:sz w:val="21"/>
        </w:rPr>
        <w:t xml:space="preserve"> ← 最大値｛ </w:t>
      </w:r>
      <w:proofErr w:type="spellStart"/>
      <w:r w:rsidRPr="005F503B">
        <w:rPr>
          <w:rFonts w:hint="eastAsia"/>
          <w:sz w:val="21"/>
        </w:rPr>
        <w:t>etqaltt</w:t>
      </w:r>
      <w:proofErr w:type="spellEnd"/>
      <w:r w:rsidRPr="005F503B">
        <w:rPr>
          <w:rFonts w:hint="eastAsia"/>
          <w:sz w:val="21"/>
        </w:rPr>
        <w:t>、</w:t>
      </w:r>
      <w:proofErr w:type="spellStart"/>
      <w:r w:rsidRPr="005F503B">
        <w:rPr>
          <w:rFonts w:hint="eastAsia"/>
          <w:sz w:val="21"/>
        </w:rPr>
        <w:t>t_tqelsswrq</w:t>
      </w:r>
      <w:proofErr w:type="spellEnd"/>
      <w:r w:rsidRPr="005F503B">
        <w:rPr>
          <w:rFonts w:hint="eastAsia"/>
          <w:sz w:val="21"/>
        </w:rPr>
        <w:t xml:space="preserve"> ｝</w:t>
      </w:r>
    </w:p>
    <w:p w14:paraId="102CF2B6" w14:textId="77777777" w:rsidR="003E0547" w:rsidRPr="005F503B" w:rsidRDefault="00CE788F" w:rsidP="00CE788F">
      <w:pPr>
        <w:pStyle w:val="a5"/>
        <w:spacing w:line="240" w:lineRule="auto"/>
        <w:ind w:right="40"/>
        <w:textAlignment w:val="center"/>
        <w:rPr>
          <w:sz w:val="21"/>
        </w:rPr>
      </w:pPr>
      <w:r w:rsidRPr="005F503B">
        <w:rPr>
          <w:rFonts w:hint="eastAsia"/>
          <w:sz w:val="21"/>
        </w:rPr>
        <w:t xml:space="preserve">  </w:t>
      </w:r>
      <w:r w:rsidR="003E0547" w:rsidRPr="005F503B">
        <w:rPr>
          <w:rFonts w:hint="eastAsia"/>
          <w:sz w:val="21"/>
        </w:rPr>
        <w:t xml:space="preserve">    </w:t>
      </w:r>
      <w:r w:rsidR="00E067BF" w:rsidRPr="005F503B">
        <w:rPr>
          <w:rFonts w:hint="eastAsia"/>
          <w:sz w:val="21"/>
        </w:rPr>
        <w:t>ここで、</w:t>
      </w:r>
      <w:proofErr w:type="spellStart"/>
      <w:r w:rsidR="003E0547" w:rsidRPr="005F503B">
        <w:rPr>
          <w:rFonts w:hint="eastAsia"/>
          <w:sz w:val="21"/>
        </w:rPr>
        <w:t>t_tqelsswrq</w:t>
      </w:r>
      <w:proofErr w:type="spellEnd"/>
      <w:r w:rsidR="003E0547" w:rsidRPr="005F503B">
        <w:rPr>
          <w:rFonts w:hint="eastAsia"/>
          <w:sz w:val="21"/>
        </w:rPr>
        <w:t>（ＳＷ入力の電気負荷</w:t>
      </w:r>
      <w:r w:rsidR="003E0547" w:rsidRPr="005F503B">
        <w:rPr>
          <w:rFonts w:hint="eastAsia"/>
          <w:color w:val="000000"/>
          <w:sz w:val="21"/>
        </w:rPr>
        <w:t>トルク</w:t>
      </w:r>
      <w:r w:rsidR="003E0547" w:rsidRPr="005F503B">
        <w:rPr>
          <w:rFonts w:hint="eastAsia"/>
          <w:sz w:val="21"/>
        </w:rPr>
        <w:t>）の算出</w:t>
      </w:r>
    </w:p>
    <w:p w14:paraId="2767F7E6" w14:textId="77777777" w:rsidR="003E0547" w:rsidRPr="005F503B" w:rsidRDefault="003E0547" w:rsidP="003E0547">
      <w:pPr>
        <w:pStyle w:val="a5"/>
        <w:spacing w:line="240" w:lineRule="auto"/>
        <w:ind w:right="40"/>
        <w:textAlignment w:val="center"/>
        <w:rPr>
          <w:sz w:val="21"/>
        </w:rPr>
      </w:pPr>
      <w:r w:rsidRPr="005F503B">
        <w:rPr>
          <w:rFonts w:hint="eastAsia"/>
          <w:sz w:val="21"/>
        </w:rPr>
        <w:t xml:space="preserve"> </w:t>
      </w:r>
      <w:r w:rsidR="00CE788F" w:rsidRPr="005F503B">
        <w:rPr>
          <w:rFonts w:hint="eastAsia"/>
          <w:sz w:val="21"/>
        </w:rPr>
        <w:t xml:space="preserve">  </w:t>
      </w:r>
      <w:r w:rsidRPr="005F503B">
        <w:rPr>
          <w:rFonts w:hint="eastAsia"/>
          <w:sz w:val="21"/>
        </w:rPr>
        <w:t xml:space="preserve">     ELIB_CONV_PTOT（</w:t>
      </w:r>
      <w:proofErr w:type="spellStart"/>
      <w:r w:rsidRPr="005F503B">
        <w:rPr>
          <w:rFonts w:hint="eastAsia"/>
          <w:sz w:val="21"/>
        </w:rPr>
        <w:t>epwrelsrq</w:t>
      </w:r>
      <w:proofErr w:type="spellEnd"/>
      <w:r w:rsidRPr="005F503B">
        <w:rPr>
          <w:rFonts w:hint="eastAsia"/>
          <w:sz w:val="21"/>
        </w:rPr>
        <w:t>、</w:t>
      </w:r>
      <w:proofErr w:type="spellStart"/>
      <w:r w:rsidR="00E663D6" w:rsidRPr="005F503B">
        <w:rPr>
          <w:sz w:val="21"/>
        </w:rPr>
        <w:t>emnet_enet</w:t>
      </w:r>
      <w:proofErr w:type="spellEnd"/>
      <w:r w:rsidR="00E663D6" w:rsidRPr="005F503B" w:rsidDel="00E663D6">
        <w:rPr>
          <w:rFonts w:hint="eastAsia"/>
          <w:sz w:val="21"/>
        </w:rPr>
        <w:t xml:space="preserve"> </w:t>
      </w:r>
      <w:r w:rsidRPr="005F503B">
        <w:rPr>
          <w:rFonts w:hint="eastAsia"/>
          <w:sz w:val="21"/>
        </w:rPr>
        <w:t>、</w:t>
      </w:r>
      <w:proofErr w:type="spellStart"/>
      <w:r w:rsidRPr="005F503B">
        <w:rPr>
          <w:rFonts w:hint="eastAsia"/>
          <w:sz w:val="21"/>
        </w:rPr>
        <w:t>t_tqelsswrq</w:t>
      </w:r>
      <w:proofErr w:type="spellEnd"/>
      <w:r w:rsidRPr="005F503B">
        <w:rPr>
          <w:rFonts w:hint="eastAsia"/>
          <w:sz w:val="21"/>
        </w:rPr>
        <w:t>）</w:t>
      </w:r>
      <w:r w:rsidR="00E52BBD" w:rsidRPr="005F503B">
        <w:rPr>
          <w:rFonts w:hint="eastAsia"/>
          <w:sz w:val="21"/>
        </w:rPr>
        <w:t xml:space="preserve"> </w:t>
      </w:r>
      <w:r w:rsidRPr="005F503B">
        <w:rPr>
          <w:rFonts w:hint="eastAsia"/>
          <w:sz w:val="21"/>
        </w:rPr>
        <w:t>※パワーをトルクに変換</w:t>
      </w:r>
    </w:p>
    <w:p w14:paraId="2420BC39" w14:textId="43F2CE1B" w:rsidR="00324D41" w:rsidRDefault="00324D41" w:rsidP="00D65A7F">
      <w:pPr>
        <w:rPr>
          <w:szCs w:val="21"/>
        </w:rPr>
      </w:pPr>
    </w:p>
    <w:p w14:paraId="7C5F8F95" w14:textId="01012623" w:rsidR="00D65A7F" w:rsidRPr="00CB73C3" w:rsidRDefault="00CC1887" w:rsidP="00D65A7F">
      <w:pPr>
        <w:rPr>
          <w:szCs w:val="21"/>
        </w:rPr>
      </w:pPr>
      <w:r w:rsidRPr="00CB73C3">
        <w:rPr>
          <w:rFonts w:hint="eastAsia"/>
          <w:szCs w:val="21"/>
        </w:rPr>
        <w:t>３</w:t>
      </w:r>
      <w:r w:rsidR="00D65A7F" w:rsidRPr="00CB73C3">
        <w:rPr>
          <w:rFonts w:hint="eastAsia"/>
          <w:szCs w:val="21"/>
        </w:rPr>
        <w:t>．</w:t>
      </w:r>
      <w:proofErr w:type="spellStart"/>
      <w:r w:rsidR="00D65A7F" w:rsidRPr="00CB73C3">
        <w:rPr>
          <w:rFonts w:hint="eastAsia"/>
          <w:szCs w:val="21"/>
        </w:rPr>
        <w:t>etqaltt</w:t>
      </w:r>
      <w:proofErr w:type="spellEnd"/>
      <w:r w:rsidR="00D65A7F" w:rsidRPr="00CB73C3">
        <w:rPr>
          <w:rFonts w:hint="eastAsia"/>
          <w:szCs w:val="21"/>
        </w:rPr>
        <w:t>（目標オルタ</w:t>
      </w:r>
      <w:r w:rsidR="00D65A7F" w:rsidRPr="00CB73C3">
        <w:rPr>
          <w:rFonts w:hint="eastAsia"/>
          <w:color w:val="000000"/>
          <w:szCs w:val="21"/>
        </w:rPr>
        <w:t>トルク</w:t>
      </w:r>
      <w:r w:rsidR="00D65A7F" w:rsidRPr="00CB73C3">
        <w:rPr>
          <w:rFonts w:hint="eastAsia"/>
          <w:szCs w:val="21"/>
        </w:rPr>
        <w:t>）の算出</w:t>
      </w:r>
      <w:r w:rsidR="00CE788F" w:rsidRPr="00CB73C3">
        <w:rPr>
          <w:rFonts w:hint="eastAsia"/>
          <w:szCs w:val="21"/>
        </w:rPr>
        <w:t>（</w:t>
      </w:r>
      <w:r w:rsidR="00D65A7F" w:rsidRPr="00CB73C3">
        <w:rPr>
          <w:rFonts w:hint="eastAsia"/>
          <w:szCs w:val="21"/>
        </w:rPr>
        <w:t>16ms</w:t>
      </w:r>
      <w:r w:rsidR="00CE788F" w:rsidRPr="00CB73C3">
        <w:rPr>
          <w:rFonts w:hint="eastAsia"/>
          <w:szCs w:val="21"/>
        </w:rPr>
        <w:t>）</w:t>
      </w:r>
    </w:p>
    <w:p w14:paraId="79145484" w14:textId="0914767F" w:rsidR="00D65A7F" w:rsidRPr="00321CB2" w:rsidRDefault="00D65A7F" w:rsidP="00D65A7F">
      <w:pPr>
        <w:rPr>
          <w:szCs w:val="21"/>
        </w:rPr>
      </w:pPr>
      <w:r w:rsidRPr="00321CB2">
        <w:rPr>
          <w:rFonts w:hint="eastAsia"/>
          <w:szCs w:val="21"/>
        </w:rPr>
        <w:t xml:space="preserve">    </w:t>
      </w:r>
      <w:proofErr w:type="spellStart"/>
      <w:r w:rsidRPr="00321CB2">
        <w:rPr>
          <w:rFonts w:hint="eastAsia"/>
          <w:szCs w:val="21"/>
        </w:rPr>
        <w:t>etqaltt</w:t>
      </w:r>
      <w:proofErr w:type="spellEnd"/>
      <w:r w:rsidRPr="00321CB2">
        <w:rPr>
          <w:rFonts w:hint="eastAsia"/>
          <w:szCs w:val="21"/>
        </w:rPr>
        <w:t xml:space="preserve"> ← </w:t>
      </w:r>
      <w:proofErr w:type="spellStart"/>
      <w:r w:rsidRPr="00321CB2">
        <w:rPr>
          <w:rFonts w:hint="eastAsia"/>
          <w:szCs w:val="21"/>
        </w:rPr>
        <w:t>etqalttb</w:t>
      </w:r>
      <w:proofErr w:type="spellEnd"/>
      <w:r w:rsidRPr="00321CB2">
        <w:rPr>
          <w:rFonts w:hint="eastAsia"/>
          <w:szCs w:val="21"/>
        </w:rPr>
        <w:t xml:space="preserve"> </w:t>
      </w:r>
      <w:r w:rsidR="00324D41" w:rsidRPr="00321CB2">
        <w:rPr>
          <w:rFonts w:hint="eastAsia"/>
          <w:szCs w:val="21"/>
        </w:rPr>
        <w:t>×</w:t>
      </w:r>
      <w:r w:rsidRPr="00321CB2">
        <w:rPr>
          <w:rFonts w:hint="eastAsia"/>
          <w:szCs w:val="21"/>
        </w:rPr>
        <w:t xml:space="preserve"> </w:t>
      </w:r>
      <w:proofErr w:type="spellStart"/>
      <w:r w:rsidRPr="00321CB2">
        <w:rPr>
          <w:rFonts w:hint="eastAsia"/>
          <w:szCs w:val="21"/>
        </w:rPr>
        <w:t>t_ktqalt</w:t>
      </w:r>
      <w:proofErr w:type="spellEnd"/>
    </w:p>
    <w:p w14:paraId="75C333D2" w14:textId="77777777" w:rsidR="00324D41" w:rsidRPr="00321CB2" w:rsidRDefault="00324D41" w:rsidP="00D65A7F">
      <w:pPr>
        <w:rPr>
          <w:szCs w:val="21"/>
        </w:rPr>
      </w:pPr>
    </w:p>
    <w:p w14:paraId="7BB65B57" w14:textId="71129650" w:rsidR="00324D41" w:rsidRPr="00321CB2" w:rsidRDefault="00D65A7F" w:rsidP="00D65A7F">
      <w:pPr>
        <w:rPr>
          <w:szCs w:val="21"/>
        </w:rPr>
      </w:pPr>
      <w:r w:rsidRPr="00321CB2">
        <w:rPr>
          <w:rFonts w:hint="eastAsia"/>
          <w:szCs w:val="21"/>
        </w:rPr>
        <w:t xml:space="preserve">    ここで、</w:t>
      </w:r>
      <w:r w:rsidR="00324D41" w:rsidRPr="00321CB2">
        <w:rPr>
          <w:rFonts w:hint="eastAsia"/>
          <w:szCs w:val="21"/>
        </w:rPr>
        <w:t>・</w:t>
      </w:r>
      <w:proofErr w:type="spellStart"/>
      <w:r w:rsidR="00324D41" w:rsidRPr="00321CB2">
        <w:rPr>
          <w:szCs w:val="21"/>
        </w:rPr>
        <w:t>t_ktqalt</w:t>
      </w:r>
      <w:proofErr w:type="spellEnd"/>
      <w:r w:rsidR="00324D41" w:rsidRPr="00321CB2">
        <w:rPr>
          <w:szCs w:val="21"/>
        </w:rPr>
        <w:t>(オルタトルク補正係数)の算出</w:t>
      </w:r>
    </w:p>
    <w:p w14:paraId="1BFB42DE" w14:textId="711D7365" w:rsidR="00D65A7F" w:rsidRPr="00321CB2" w:rsidRDefault="00D65A7F" w:rsidP="00324D41">
      <w:pPr>
        <w:ind w:firstLineChars="700" w:firstLine="1400"/>
        <w:rPr>
          <w:szCs w:val="21"/>
        </w:rPr>
      </w:pPr>
      <w:proofErr w:type="spellStart"/>
      <w:r w:rsidRPr="00321CB2">
        <w:rPr>
          <w:rFonts w:hint="eastAsia"/>
          <w:szCs w:val="21"/>
        </w:rPr>
        <w:t>t_ktqalt</w:t>
      </w:r>
      <w:proofErr w:type="spellEnd"/>
      <w:r w:rsidRPr="00321CB2">
        <w:rPr>
          <w:rFonts w:hint="eastAsia"/>
          <w:szCs w:val="21"/>
        </w:rPr>
        <w:t xml:space="preserve"> ← </w:t>
      </w:r>
      <w:proofErr w:type="spellStart"/>
      <w:r w:rsidRPr="00321CB2">
        <w:rPr>
          <w:rFonts w:hint="eastAsia"/>
          <w:szCs w:val="21"/>
        </w:rPr>
        <w:t>ektqalt_map</w:t>
      </w:r>
      <w:proofErr w:type="spellEnd"/>
      <w:r w:rsidR="00E52BBD" w:rsidRPr="00321CB2">
        <w:rPr>
          <w:rFonts w:hint="eastAsia"/>
          <w:szCs w:val="21"/>
        </w:rPr>
        <w:t>（</w:t>
      </w:r>
      <w:proofErr w:type="spellStart"/>
      <w:r w:rsidRPr="00321CB2">
        <w:rPr>
          <w:rFonts w:hint="eastAsia"/>
          <w:szCs w:val="21"/>
        </w:rPr>
        <w:t>ene_ene</w:t>
      </w:r>
      <w:proofErr w:type="spellEnd"/>
      <w:r w:rsidR="00E91FD7" w:rsidRPr="00321CB2">
        <w:rPr>
          <w:rFonts w:hint="eastAsia"/>
          <w:szCs w:val="21"/>
        </w:rPr>
        <w:t>と</w:t>
      </w:r>
      <w:proofErr w:type="spellStart"/>
      <w:r w:rsidR="001530E0" w:rsidRPr="00321CB2">
        <w:rPr>
          <w:szCs w:val="21"/>
        </w:rPr>
        <w:t>ealtif</w:t>
      </w:r>
      <w:r w:rsidR="0046032A" w:rsidRPr="00321CB2">
        <w:rPr>
          <w:szCs w:val="21"/>
        </w:rPr>
        <w:t>sm</w:t>
      </w:r>
      <w:proofErr w:type="spellEnd"/>
      <w:r w:rsidR="00E91FD7" w:rsidRPr="00321CB2">
        <w:rPr>
          <w:szCs w:val="21"/>
        </w:rPr>
        <w:t>と</w:t>
      </w:r>
      <w:proofErr w:type="spellStart"/>
      <w:r w:rsidR="00E91FD7" w:rsidRPr="00321CB2">
        <w:rPr>
          <w:szCs w:val="21"/>
        </w:rPr>
        <w:t>ebattsm</w:t>
      </w:r>
      <w:proofErr w:type="spellEnd"/>
      <w:r w:rsidRPr="00321CB2">
        <w:rPr>
          <w:rFonts w:hint="eastAsia"/>
          <w:szCs w:val="21"/>
        </w:rPr>
        <w:t>の</w:t>
      </w:r>
      <w:r w:rsidR="00E91FD7" w:rsidRPr="00321CB2">
        <w:rPr>
          <w:szCs w:val="21"/>
        </w:rPr>
        <w:t>3</w:t>
      </w:r>
      <w:r w:rsidRPr="00321CB2">
        <w:rPr>
          <w:rFonts w:hint="eastAsia"/>
          <w:szCs w:val="21"/>
        </w:rPr>
        <w:t>次元ﾏｯﾌﾟ</w:t>
      </w:r>
      <w:r w:rsidR="00E52BBD" w:rsidRPr="00321CB2">
        <w:rPr>
          <w:rFonts w:hint="eastAsia"/>
          <w:szCs w:val="21"/>
        </w:rPr>
        <w:t>）</w:t>
      </w:r>
      <w:commentRangeStart w:id="68"/>
      <w:commentRangeEnd w:id="68"/>
      <w:r w:rsidR="00E91FD7" w:rsidRPr="00321CB2">
        <w:rPr>
          <w:rStyle w:val="a7"/>
        </w:rPr>
        <w:commentReference w:id="68"/>
      </w:r>
    </w:p>
    <w:p w14:paraId="1140FC51" w14:textId="77777777" w:rsidR="00194A5F" w:rsidRPr="005F503B" w:rsidRDefault="00194A5F" w:rsidP="00D65A7F">
      <w:pPr>
        <w:rPr>
          <w:szCs w:val="21"/>
        </w:rPr>
      </w:pPr>
    </w:p>
    <w:p w14:paraId="051C75B6" w14:textId="77777777" w:rsidR="00D65A7F" w:rsidRPr="005F503B" w:rsidRDefault="00CC1887" w:rsidP="00D65A7F">
      <w:pPr>
        <w:rPr>
          <w:szCs w:val="21"/>
        </w:rPr>
      </w:pPr>
      <w:r w:rsidRPr="005F503B">
        <w:rPr>
          <w:rFonts w:hint="eastAsia"/>
          <w:szCs w:val="21"/>
        </w:rPr>
        <w:lastRenderedPageBreak/>
        <w:t>３</w:t>
      </w:r>
      <w:r w:rsidR="00D65A7F" w:rsidRPr="005F503B">
        <w:rPr>
          <w:rFonts w:hint="eastAsia"/>
          <w:szCs w:val="21"/>
        </w:rPr>
        <w:t>－１．</w:t>
      </w:r>
      <w:proofErr w:type="spellStart"/>
      <w:r w:rsidR="00D65A7F" w:rsidRPr="005F503B">
        <w:rPr>
          <w:rFonts w:hint="eastAsia"/>
          <w:szCs w:val="21"/>
        </w:rPr>
        <w:t>etqalttb</w:t>
      </w:r>
      <w:proofErr w:type="spellEnd"/>
      <w:r w:rsidR="00D65A7F" w:rsidRPr="005F503B">
        <w:rPr>
          <w:rFonts w:hint="eastAsia"/>
          <w:szCs w:val="21"/>
        </w:rPr>
        <w:t>（目標オルタ</w:t>
      </w:r>
      <w:r w:rsidR="00D65A7F" w:rsidRPr="005F503B">
        <w:rPr>
          <w:rFonts w:hint="eastAsia"/>
          <w:color w:val="000000"/>
          <w:szCs w:val="21"/>
        </w:rPr>
        <w:t>トルクベース値</w:t>
      </w:r>
      <w:r w:rsidR="00D65A7F" w:rsidRPr="005F503B">
        <w:rPr>
          <w:rFonts w:hint="eastAsia"/>
          <w:szCs w:val="21"/>
        </w:rPr>
        <w:t>）の算出</w:t>
      </w:r>
    </w:p>
    <w:p w14:paraId="2FDC8921" w14:textId="77777777" w:rsidR="00D65A7F" w:rsidRPr="005F503B" w:rsidRDefault="00D65A7F" w:rsidP="00D65A7F">
      <w:pPr>
        <w:rPr>
          <w:szCs w:val="21"/>
        </w:rPr>
      </w:pPr>
      <w:r w:rsidRPr="005F503B">
        <w:rPr>
          <w:rFonts w:hint="eastAsia"/>
          <w:szCs w:val="21"/>
        </w:rPr>
        <w:t xml:space="preserve">    (1)算出条件（共に）</w:t>
      </w:r>
    </w:p>
    <w:p w14:paraId="4D8AC260" w14:textId="5FCFD32E" w:rsidR="0064012D" w:rsidRPr="005F503B" w:rsidRDefault="00D65A7F" w:rsidP="00394ED9">
      <w:r w:rsidRPr="005F503B">
        <w:rPr>
          <w:rFonts w:hint="eastAsia"/>
          <w:szCs w:val="21"/>
        </w:rPr>
        <w:t xml:space="preserve">      ①始動後、所定以上経過（exst_ecast_</w:t>
      </w:r>
      <w:r w:rsidR="00026B87" w:rsidRPr="005F503B">
        <w:rPr>
          <w:rFonts w:hint="eastAsia"/>
          <w:szCs w:val="21"/>
        </w:rPr>
        <w:t>16</w:t>
      </w:r>
      <w:r w:rsidRPr="005F503B">
        <w:rPr>
          <w:rFonts w:hint="eastAsia"/>
          <w:szCs w:val="21"/>
        </w:rPr>
        <w:t xml:space="preserve">m ≧ </w:t>
      </w:r>
      <w:proofErr w:type="spellStart"/>
      <w:r w:rsidRPr="005F503B">
        <w:rPr>
          <w:rFonts w:hint="eastAsia"/>
          <w:szCs w:val="21"/>
        </w:rPr>
        <w:t>ecast</w:t>
      </w:r>
      <w:proofErr w:type="spellEnd"/>
      <w:r w:rsidRPr="005F503B">
        <w:rPr>
          <w:rFonts w:hint="eastAsia"/>
          <w:szCs w:val="21"/>
        </w:rPr>
        <w:t>）</w:t>
      </w:r>
    </w:p>
    <w:p w14:paraId="5F4FC792" w14:textId="77777777" w:rsidR="00D65A7F" w:rsidRPr="005F503B" w:rsidRDefault="00D65A7F" w:rsidP="00D65A7F">
      <w:pPr>
        <w:rPr>
          <w:szCs w:val="21"/>
        </w:rPr>
      </w:pPr>
      <w:r w:rsidRPr="005F503B">
        <w:rPr>
          <w:rFonts w:hint="eastAsia"/>
          <w:szCs w:val="21"/>
        </w:rPr>
        <w:t xml:space="preserve">      ②下記条件が成立（共に）</w:t>
      </w:r>
    </w:p>
    <w:p w14:paraId="12A81F0F" w14:textId="77777777" w:rsidR="00D65A7F" w:rsidRPr="005F503B" w:rsidRDefault="00D65A7F" w:rsidP="00D65A7F">
      <w:pPr>
        <w:rPr>
          <w:szCs w:val="21"/>
        </w:rPr>
      </w:pPr>
      <w:r w:rsidRPr="005F503B">
        <w:rPr>
          <w:rFonts w:hint="eastAsia"/>
          <w:szCs w:val="21"/>
        </w:rPr>
        <w:t xml:space="preserve">       </w:t>
      </w:r>
      <w:r w:rsidR="00CE788F" w:rsidRPr="005F503B">
        <w:rPr>
          <w:rFonts w:hint="eastAsia"/>
          <w:szCs w:val="21"/>
        </w:rPr>
        <w:t xml:space="preserve"> </w:t>
      </w:r>
      <w:r w:rsidRPr="005F503B">
        <w:rPr>
          <w:rFonts w:hint="eastAsia"/>
          <w:szCs w:val="21"/>
        </w:rPr>
        <w:t>(a)バッテリ入力信号異常でない（</w:t>
      </w:r>
      <w:proofErr w:type="spellStart"/>
      <w:r w:rsidR="008B597F" w:rsidRPr="005F503B">
        <w:rPr>
          <w:szCs w:val="21"/>
        </w:rPr>
        <w:t>wbatt_fdi_xbattClFt</w:t>
      </w:r>
      <w:proofErr w:type="spellEnd"/>
      <w:r w:rsidRPr="005F503B">
        <w:rPr>
          <w:rFonts w:hint="eastAsia"/>
          <w:szCs w:val="21"/>
        </w:rPr>
        <w:t xml:space="preserve"> ＝ OFF）</w:t>
      </w:r>
    </w:p>
    <w:p w14:paraId="30A96520" w14:textId="772A903C" w:rsidR="00E52BBD" w:rsidRPr="005F503B" w:rsidRDefault="00D65A7F" w:rsidP="00D65A7F">
      <w:pPr>
        <w:rPr>
          <w:szCs w:val="21"/>
        </w:rPr>
      </w:pPr>
      <w:r w:rsidRPr="005F503B">
        <w:rPr>
          <w:rFonts w:hint="eastAsia"/>
          <w:szCs w:val="21"/>
        </w:rPr>
        <w:t xml:space="preserve">       </w:t>
      </w:r>
      <w:r w:rsidR="00CE788F" w:rsidRPr="005F503B">
        <w:rPr>
          <w:rFonts w:hint="eastAsia"/>
          <w:szCs w:val="21"/>
        </w:rPr>
        <w:t xml:space="preserve"> </w:t>
      </w:r>
      <w:r w:rsidRPr="005F503B">
        <w:rPr>
          <w:rFonts w:hint="eastAsia"/>
          <w:szCs w:val="21"/>
        </w:rPr>
        <w:t>(b)バッテリ電圧低下でない（</w:t>
      </w:r>
      <w:proofErr w:type="spellStart"/>
      <w:r w:rsidR="00DF0733" w:rsidRPr="005F503B">
        <w:rPr>
          <w:rFonts w:hint="eastAsia"/>
          <w:szCs w:val="21"/>
        </w:rPr>
        <w:t>yaltlmp</w:t>
      </w:r>
      <w:r w:rsidRPr="005F503B">
        <w:rPr>
          <w:rFonts w:hint="eastAsia"/>
          <w:szCs w:val="21"/>
        </w:rPr>
        <w:t>_yxbattlo</w:t>
      </w:r>
      <w:proofErr w:type="spellEnd"/>
      <w:r w:rsidRPr="005F503B">
        <w:rPr>
          <w:rFonts w:hint="eastAsia"/>
          <w:szCs w:val="21"/>
        </w:rPr>
        <w:t xml:space="preserve"> ＝ OFF）【充電制御有】</w:t>
      </w:r>
    </w:p>
    <w:p w14:paraId="6D994E5F" w14:textId="77777777" w:rsidR="00D65A7F" w:rsidRPr="005F503B" w:rsidRDefault="00D65A7F" w:rsidP="00D65A7F">
      <w:pPr>
        <w:rPr>
          <w:szCs w:val="21"/>
        </w:rPr>
      </w:pPr>
      <w:r w:rsidRPr="005F503B">
        <w:rPr>
          <w:rFonts w:hint="eastAsia"/>
          <w:szCs w:val="21"/>
        </w:rPr>
        <w:t xml:space="preserve">    (2)上記算出条件成立時</w:t>
      </w:r>
    </w:p>
    <w:p w14:paraId="2D6072DF" w14:textId="77777777" w:rsidR="00D65A7F" w:rsidRPr="005F503B" w:rsidRDefault="00D65A7F" w:rsidP="00D65A7F">
      <w:pPr>
        <w:rPr>
          <w:szCs w:val="21"/>
        </w:rPr>
      </w:pPr>
      <w:r w:rsidRPr="005F503B">
        <w:rPr>
          <w:rFonts w:hint="eastAsia"/>
          <w:szCs w:val="21"/>
        </w:rPr>
        <w:t xml:space="preserve">      </w:t>
      </w:r>
      <w:proofErr w:type="spellStart"/>
      <w:r w:rsidRPr="005F503B">
        <w:rPr>
          <w:rFonts w:hint="eastAsia"/>
          <w:szCs w:val="21"/>
        </w:rPr>
        <w:t>etqalttb</w:t>
      </w:r>
      <w:proofErr w:type="spellEnd"/>
      <w:r w:rsidRPr="005F503B">
        <w:rPr>
          <w:rFonts w:hint="eastAsia"/>
          <w:szCs w:val="21"/>
        </w:rPr>
        <w:t xml:space="preserve"> ← 前回</w:t>
      </w:r>
      <w:proofErr w:type="spellStart"/>
      <w:r w:rsidRPr="005F503B">
        <w:rPr>
          <w:rFonts w:hint="eastAsia"/>
          <w:szCs w:val="21"/>
        </w:rPr>
        <w:t>etqalttb</w:t>
      </w:r>
      <w:proofErr w:type="spellEnd"/>
      <w:r w:rsidRPr="005F503B">
        <w:rPr>
          <w:rFonts w:hint="eastAsia"/>
          <w:szCs w:val="21"/>
        </w:rPr>
        <w:t xml:space="preserve"> ＋</w:t>
      </w:r>
      <w:r w:rsidR="00DB03EE" w:rsidRPr="005F503B">
        <w:rPr>
          <w:rFonts w:hint="eastAsia"/>
          <w:szCs w:val="21"/>
        </w:rPr>
        <w:t xml:space="preserve"> </w:t>
      </w:r>
      <w:r w:rsidRPr="005F503B">
        <w:rPr>
          <w:rFonts w:hint="eastAsia"/>
          <w:szCs w:val="21"/>
        </w:rPr>
        <w:t xml:space="preserve">（ </w:t>
      </w:r>
      <w:proofErr w:type="spellStart"/>
      <w:r w:rsidRPr="005F503B">
        <w:rPr>
          <w:rFonts w:hint="eastAsia"/>
          <w:szCs w:val="21"/>
        </w:rPr>
        <w:t>t_tqalttb</w:t>
      </w:r>
      <w:proofErr w:type="spellEnd"/>
      <w:r w:rsidRPr="005F503B">
        <w:rPr>
          <w:rFonts w:hint="eastAsia"/>
          <w:szCs w:val="21"/>
        </w:rPr>
        <w:t xml:space="preserve"> － 前回</w:t>
      </w:r>
      <w:proofErr w:type="spellStart"/>
      <w:r w:rsidRPr="005F503B">
        <w:rPr>
          <w:rFonts w:hint="eastAsia"/>
          <w:szCs w:val="21"/>
        </w:rPr>
        <w:t>etqalttb</w:t>
      </w:r>
      <w:proofErr w:type="spellEnd"/>
      <w:r w:rsidRPr="005F503B">
        <w:rPr>
          <w:rFonts w:hint="eastAsia"/>
          <w:szCs w:val="21"/>
        </w:rPr>
        <w:t xml:space="preserve"> ）</w:t>
      </w:r>
    </w:p>
    <w:p w14:paraId="68239F43" w14:textId="11F41BCA" w:rsidR="00D65A7F" w:rsidRDefault="00D65A7F" w:rsidP="00D65A7F">
      <w:pPr>
        <w:rPr>
          <w:szCs w:val="21"/>
        </w:rPr>
      </w:pPr>
      <w:r w:rsidRPr="005F503B">
        <w:rPr>
          <w:rFonts w:hint="eastAsia"/>
          <w:szCs w:val="21"/>
        </w:rPr>
        <w:t xml:space="preserve">                                               ／ </w:t>
      </w:r>
      <w:proofErr w:type="spellStart"/>
      <w:r w:rsidRPr="005F503B">
        <w:rPr>
          <w:rFonts w:hint="eastAsia"/>
          <w:szCs w:val="21"/>
        </w:rPr>
        <w:t>etqalt_TQNSM</w:t>
      </w:r>
      <w:proofErr w:type="spellEnd"/>
      <w:r w:rsidR="00C775C8" w:rsidRPr="005F503B">
        <w:rPr>
          <w:rFonts w:hint="eastAsia"/>
          <w:szCs w:val="21"/>
        </w:rPr>
        <w:t>(</w:t>
      </w:r>
      <w:r w:rsidRPr="005F503B">
        <w:rPr>
          <w:rFonts w:hint="eastAsia"/>
          <w:szCs w:val="21"/>
        </w:rPr>
        <w:t>例 131.072(</w:t>
      </w:r>
      <w:proofErr w:type="spellStart"/>
      <w:r w:rsidRPr="005F503B">
        <w:rPr>
          <w:rFonts w:hint="eastAsia"/>
          <w:szCs w:val="21"/>
        </w:rPr>
        <w:t>ms</w:t>
      </w:r>
      <w:proofErr w:type="spellEnd"/>
      <w:r w:rsidRPr="005F503B">
        <w:rPr>
          <w:rFonts w:hint="eastAsia"/>
          <w:szCs w:val="21"/>
        </w:rPr>
        <w:t>) ／ 16.384(</w:t>
      </w:r>
      <w:proofErr w:type="spellStart"/>
      <w:r w:rsidRPr="005F503B">
        <w:rPr>
          <w:rFonts w:hint="eastAsia"/>
          <w:szCs w:val="21"/>
        </w:rPr>
        <w:t>ms</w:t>
      </w:r>
      <w:proofErr w:type="spellEnd"/>
      <w:r w:rsidRPr="005F503B">
        <w:rPr>
          <w:rFonts w:hint="eastAsia"/>
          <w:szCs w:val="21"/>
        </w:rPr>
        <w:t>)</w:t>
      </w:r>
      <w:r w:rsidR="00C775C8" w:rsidRPr="005F503B">
        <w:rPr>
          <w:rFonts w:hint="eastAsia"/>
          <w:szCs w:val="21"/>
        </w:rPr>
        <w:t>)</w:t>
      </w:r>
    </w:p>
    <w:p w14:paraId="5CDAC2E9" w14:textId="77777777" w:rsidR="000E7FD2" w:rsidRPr="000E7FD2" w:rsidRDefault="000E7FD2" w:rsidP="00D65A7F">
      <w:pPr>
        <w:rPr>
          <w:szCs w:val="21"/>
        </w:rPr>
      </w:pPr>
    </w:p>
    <w:p w14:paraId="59C893D2" w14:textId="36EC40F6" w:rsidR="004D3DD9" w:rsidRPr="00321CB2" w:rsidRDefault="00CE788F" w:rsidP="00CE788F">
      <w:pPr>
        <w:rPr>
          <w:szCs w:val="21"/>
        </w:rPr>
      </w:pPr>
      <w:r w:rsidRPr="00CB73C3">
        <w:rPr>
          <w:rFonts w:hint="eastAsia"/>
          <w:szCs w:val="21"/>
        </w:rPr>
        <w:t xml:space="preserve">      </w:t>
      </w:r>
      <w:r w:rsidR="00D65A7F" w:rsidRPr="00CB73C3">
        <w:rPr>
          <w:rFonts w:hint="eastAsia"/>
          <w:szCs w:val="21"/>
        </w:rPr>
        <w:t>こ</w:t>
      </w:r>
      <w:r w:rsidR="00D65A7F" w:rsidRPr="00321CB2">
        <w:rPr>
          <w:rFonts w:hint="eastAsia"/>
          <w:szCs w:val="21"/>
        </w:rPr>
        <w:t>こで、</w:t>
      </w:r>
      <w:r w:rsidR="004D3DD9" w:rsidRPr="00321CB2">
        <w:rPr>
          <w:rFonts w:hint="eastAsia"/>
          <w:szCs w:val="21"/>
        </w:rPr>
        <w:t>・</w:t>
      </w:r>
      <w:proofErr w:type="spellStart"/>
      <w:r w:rsidR="004D3DD9" w:rsidRPr="00321CB2">
        <w:rPr>
          <w:szCs w:val="21"/>
        </w:rPr>
        <w:t>t_tqalttb</w:t>
      </w:r>
      <w:proofErr w:type="spellEnd"/>
      <w:r w:rsidR="004D3DD9" w:rsidRPr="00321CB2">
        <w:rPr>
          <w:rFonts w:hint="eastAsia"/>
          <w:szCs w:val="21"/>
        </w:rPr>
        <w:t>（回転数補正オルタトルク）の算出</w:t>
      </w:r>
    </w:p>
    <w:p w14:paraId="39A1CDC5" w14:textId="58AC5ABB" w:rsidR="00D65A7F" w:rsidRPr="00321CB2" w:rsidRDefault="00394ED9" w:rsidP="00394ED9">
      <w:pPr>
        <w:ind w:firstLineChars="800" w:firstLine="1600"/>
        <w:rPr>
          <w:szCs w:val="21"/>
        </w:rPr>
      </w:pPr>
      <w:r w:rsidRPr="00321CB2">
        <w:rPr>
          <w:rFonts w:hint="eastAsia"/>
          <w:szCs w:val="21"/>
        </w:rPr>
        <w:t>①</w:t>
      </w:r>
      <w:r w:rsidR="004D3DD9" w:rsidRPr="00321CB2">
        <w:rPr>
          <w:rFonts w:hint="eastAsia"/>
          <w:szCs w:val="21"/>
        </w:rPr>
        <w:t>回転数補正使用時（</w:t>
      </w:r>
      <w:proofErr w:type="spellStart"/>
      <w:r w:rsidR="004D3DD9" w:rsidRPr="00321CB2">
        <w:rPr>
          <w:rFonts w:hint="eastAsia"/>
          <w:szCs w:val="21"/>
        </w:rPr>
        <w:t>e</w:t>
      </w:r>
      <w:r w:rsidR="004D3DD9" w:rsidRPr="00321CB2">
        <w:rPr>
          <w:szCs w:val="21"/>
        </w:rPr>
        <w:t>tqalt_XKNE_USE</w:t>
      </w:r>
      <w:proofErr w:type="spellEnd"/>
      <w:r w:rsidR="004D3DD9" w:rsidRPr="00321CB2">
        <w:rPr>
          <w:szCs w:val="21"/>
        </w:rPr>
        <w:t xml:space="preserve"> </w:t>
      </w:r>
      <w:r w:rsidR="004D3DD9" w:rsidRPr="00321CB2">
        <w:rPr>
          <w:rFonts w:hint="eastAsia"/>
          <w:szCs w:val="21"/>
        </w:rPr>
        <w:t xml:space="preserve">＝ </w:t>
      </w:r>
      <w:r w:rsidR="004D3DD9" w:rsidRPr="00321CB2">
        <w:rPr>
          <w:szCs w:val="21"/>
        </w:rPr>
        <w:t>ON</w:t>
      </w:r>
      <w:r w:rsidR="004D3DD9" w:rsidRPr="00321CB2">
        <w:rPr>
          <w:rFonts w:hint="eastAsia"/>
          <w:szCs w:val="21"/>
        </w:rPr>
        <w:t>）</w:t>
      </w:r>
      <w:commentRangeStart w:id="69"/>
      <w:commentRangeEnd w:id="69"/>
      <w:r w:rsidR="004D3DD9" w:rsidRPr="00321CB2">
        <w:rPr>
          <w:rStyle w:val="a7"/>
        </w:rPr>
        <w:commentReference w:id="69"/>
      </w:r>
    </w:p>
    <w:p w14:paraId="74C8BB89" w14:textId="2084FE40" w:rsidR="004D3DD9" w:rsidRPr="00321CB2" w:rsidRDefault="004D3DD9" w:rsidP="004D3DD9">
      <w:pPr>
        <w:rPr>
          <w:szCs w:val="21"/>
        </w:rPr>
      </w:pPr>
      <w:r w:rsidRPr="00321CB2">
        <w:rPr>
          <w:rFonts w:hint="eastAsia"/>
          <w:szCs w:val="21"/>
        </w:rPr>
        <w:t xml:space="preserve"> </w:t>
      </w:r>
      <w:r w:rsidRPr="00321CB2">
        <w:rPr>
          <w:szCs w:val="21"/>
        </w:rPr>
        <w:t xml:space="preserve">           </w:t>
      </w:r>
      <w:r w:rsidR="00324D41" w:rsidRPr="00321CB2">
        <w:rPr>
          <w:rFonts w:hint="eastAsia"/>
          <w:szCs w:val="21"/>
        </w:rPr>
        <w:t xml:space="preserve">　　　</w:t>
      </w:r>
      <w:proofErr w:type="spellStart"/>
      <w:r w:rsidRPr="00321CB2">
        <w:rPr>
          <w:rFonts w:hint="eastAsia"/>
          <w:szCs w:val="21"/>
        </w:rPr>
        <w:t>t_tqalttb</w:t>
      </w:r>
      <w:proofErr w:type="spellEnd"/>
      <w:r w:rsidRPr="00321CB2">
        <w:rPr>
          <w:rFonts w:hint="eastAsia"/>
          <w:szCs w:val="21"/>
        </w:rPr>
        <w:t xml:space="preserve"> ← </w:t>
      </w:r>
      <w:proofErr w:type="spellStart"/>
      <w:r w:rsidRPr="00321CB2">
        <w:rPr>
          <w:rFonts w:hint="eastAsia"/>
          <w:szCs w:val="21"/>
        </w:rPr>
        <w:t>yaltinfo_yalttrq</w:t>
      </w:r>
      <w:proofErr w:type="spellEnd"/>
      <w:r w:rsidRPr="00321CB2">
        <w:rPr>
          <w:rFonts w:hint="eastAsia"/>
          <w:szCs w:val="21"/>
        </w:rPr>
        <w:t xml:space="preserve"> </w:t>
      </w:r>
      <w:r w:rsidR="00394ED9" w:rsidRPr="00321CB2">
        <w:rPr>
          <w:rFonts w:hint="eastAsia"/>
          <w:szCs w:val="21"/>
        </w:rPr>
        <w:t>×</w:t>
      </w:r>
      <w:r w:rsidRPr="00321CB2">
        <w:rPr>
          <w:rFonts w:hint="eastAsia"/>
          <w:szCs w:val="21"/>
        </w:rPr>
        <w:t xml:space="preserve"> (</w:t>
      </w:r>
      <w:proofErr w:type="spellStart"/>
      <w:r w:rsidRPr="00321CB2">
        <w:rPr>
          <w:rFonts w:hint="eastAsia"/>
          <w:szCs w:val="21"/>
        </w:rPr>
        <w:t>ene_ene</w:t>
      </w:r>
      <w:proofErr w:type="spellEnd"/>
      <w:r w:rsidRPr="00321CB2">
        <w:rPr>
          <w:rFonts w:hint="eastAsia"/>
          <w:szCs w:val="21"/>
        </w:rPr>
        <w:t xml:space="preserve"> ／ </w:t>
      </w:r>
      <w:proofErr w:type="spellStart"/>
      <w:r w:rsidRPr="00321CB2">
        <w:rPr>
          <w:szCs w:val="21"/>
        </w:rPr>
        <w:t>emnet_enet</w:t>
      </w:r>
      <w:proofErr w:type="spellEnd"/>
      <w:r w:rsidRPr="00321CB2">
        <w:rPr>
          <w:rFonts w:hint="eastAsia"/>
          <w:szCs w:val="21"/>
        </w:rPr>
        <w:t>)</w:t>
      </w:r>
    </w:p>
    <w:p w14:paraId="4704038F" w14:textId="1A018533" w:rsidR="004D3DD9" w:rsidRPr="00321CB2" w:rsidRDefault="00324D41" w:rsidP="00324D41">
      <w:pPr>
        <w:ind w:firstLineChars="800" w:firstLine="1600"/>
        <w:rPr>
          <w:szCs w:val="21"/>
        </w:rPr>
      </w:pPr>
      <w:r w:rsidRPr="00321CB2">
        <w:rPr>
          <w:rFonts w:hint="eastAsia"/>
          <w:szCs w:val="21"/>
        </w:rPr>
        <w:t>②</w:t>
      </w:r>
      <w:r w:rsidR="004D3DD9" w:rsidRPr="00321CB2">
        <w:rPr>
          <w:rFonts w:hint="eastAsia"/>
          <w:szCs w:val="21"/>
        </w:rPr>
        <w:t>上記</w:t>
      </w:r>
      <w:r w:rsidRPr="00321CB2">
        <w:rPr>
          <w:rFonts w:hint="eastAsia"/>
          <w:szCs w:val="21"/>
        </w:rPr>
        <w:t>条件</w:t>
      </w:r>
      <w:r w:rsidR="004D3DD9" w:rsidRPr="00321CB2">
        <w:rPr>
          <w:rFonts w:hint="eastAsia"/>
          <w:szCs w:val="21"/>
        </w:rPr>
        <w:t>不成立時</w:t>
      </w:r>
      <w:commentRangeStart w:id="70"/>
      <w:commentRangeEnd w:id="70"/>
      <w:r w:rsidR="004D3DD9" w:rsidRPr="00321CB2">
        <w:rPr>
          <w:rStyle w:val="a7"/>
        </w:rPr>
        <w:commentReference w:id="70"/>
      </w:r>
    </w:p>
    <w:p w14:paraId="38865B62" w14:textId="36AB721F" w:rsidR="004D3DD9" w:rsidRPr="00321CB2" w:rsidRDefault="004D3DD9" w:rsidP="004D3DD9">
      <w:pPr>
        <w:rPr>
          <w:szCs w:val="21"/>
        </w:rPr>
      </w:pPr>
      <w:r w:rsidRPr="00321CB2">
        <w:rPr>
          <w:rFonts w:hint="eastAsia"/>
          <w:szCs w:val="21"/>
        </w:rPr>
        <w:t xml:space="preserve"> </w:t>
      </w:r>
      <w:r w:rsidRPr="00321CB2">
        <w:rPr>
          <w:szCs w:val="21"/>
        </w:rPr>
        <w:t xml:space="preserve">           </w:t>
      </w:r>
      <w:r w:rsidR="00324D41" w:rsidRPr="00321CB2">
        <w:rPr>
          <w:rFonts w:hint="eastAsia"/>
          <w:szCs w:val="21"/>
        </w:rPr>
        <w:t xml:space="preserve">　　　</w:t>
      </w:r>
      <w:proofErr w:type="spellStart"/>
      <w:r w:rsidRPr="00321CB2">
        <w:rPr>
          <w:szCs w:val="21"/>
        </w:rPr>
        <w:t>t_tqalttb</w:t>
      </w:r>
      <w:proofErr w:type="spellEnd"/>
      <w:r w:rsidRPr="00321CB2">
        <w:rPr>
          <w:szCs w:val="21"/>
        </w:rPr>
        <w:t xml:space="preserve"> ← </w:t>
      </w:r>
      <w:proofErr w:type="spellStart"/>
      <w:r w:rsidRPr="00321CB2">
        <w:rPr>
          <w:szCs w:val="21"/>
        </w:rPr>
        <w:t>yaltinfo_yalttrq</w:t>
      </w:r>
      <w:proofErr w:type="spellEnd"/>
    </w:p>
    <w:p w14:paraId="3E2597D3" w14:textId="77777777" w:rsidR="000E7FD2" w:rsidRPr="00321CB2" w:rsidRDefault="000E7FD2" w:rsidP="004D3DD9">
      <w:pPr>
        <w:rPr>
          <w:szCs w:val="21"/>
        </w:rPr>
      </w:pPr>
    </w:p>
    <w:p w14:paraId="0F5FBEC9" w14:textId="77777777" w:rsidR="00D65A7F" w:rsidRPr="00321CB2" w:rsidRDefault="00D65A7F" w:rsidP="00D65A7F">
      <w:pPr>
        <w:rPr>
          <w:szCs w:val="21"/>
        </w:rPr>
      </w:pPr>
      <w:r w:rsidRPr="00321CB2">
        <w:rPr>
          <w:rFonts w:hint="eastAsia"/>
          <w:szCs w:val="21"/>
        </w:rPr>
        <w:t xml:space="preserve">      ただし、｜</w:t>
      </w:r>
      <w:proofErr w:type="spellStart"/>
      <w:r w:rsidRPr="00321CB2">
        <w:rPr>
          <w:rFonts w:hint="eastAsia"/>
          <w:szCs w:val="21"/>
        </w:rPr>
        <w:t>t_tqalttb</w:t>
      </w:r>
      <w:proofErr w:type="spellEnd"/>
      <w:r w:rsidRPr="00321CB2">
        <w:rPr>
          <w:rFonts w:hint="eastAsia"/>
          <w:szCs w:val="21"/>
        </w:rPr>
        <w:t xml:space="preserve"> － 前回</w:t>
      </w:r>
      <w:proofErr w:type="spellStart"/>
      <w:r w:rsidRPr="00321CB2">
        <w:rPr>
          <w:rFonts w:hint="eastAsia"/>
          <w:szCs w:val="21"/>
        </w:rPr>
        <w:t>etqalttb</w:t>
      </w:r>
      <w:proofErr w:type="spellEnd"/>
      <w:r w:rsidRPr="00321CB2">
        <w:rPr>
          <w:rFonts w:hint="eastAsia"/>
          <w:szCs w:val="21"/>
        </w:rPr>
        <w:t xml:space="preserve">｜ ＜ </w:t>
      </w:r>
      <w:proofErr w:type="spellStart"/>
      <w:r w:rsidRPr="00321CB2">
        <w:rPr>
          <w:rFonts w:hint="eastAsia"/>
          <w:szCs w:val="21"/>
        </w:rPr>
        <w:t>etqalt_TQHYS</w:t>
      </w:r>
      <w:proofErr w:type="spellEnd"/>
      <w:r w:rsidR="00C775C8" w:rsidRPr="00321CB2">
        <w:rPr>
          <w:rFonts w:hint="eastAsia"/>
          <w:szCs w:val="21"/>
        </w:rPr>
        <w:t>(</w:t>
      </w:r>
      <w:r w:rsidRPr="00321CB2">
        <w:rPr>
          <w:rFonts w:hint="eastAsia"/>
          <w:szCs w:val="21"/>
        </w:rPr>
        <w:t>例 0.3(Nm)</w:t>
      </w:r>
      <w:r w:rsidR="00C775C8" w:rsidRPr="00321CB2">
        <w:rPr>
          <w:rFonts w:hint="eastAsia"/>
          <w:szCs w:val="21"/>
        </w:rPr>
        <w:t>)</w:t>
      </w:r>
      <w:r w:rsidRPr="00321CB2">
        <w:rPr>
          <w:rFonts w:hint="eastAsia"/>
          <w:szCs w:val="21"/>
        </w:rPr>
        <w:t>の時、</w:t>
      </w:r>
    </w:p>
    <w:p w14:paraId="6726CBAE" w14:textId="77777777" w:rsidR="00D65A7F" w:rsidRPr="00321CB2" w:rsidRDefault="00D65A7F" w:rsidP="00D65A7F">
      <w:pPr>
        <w:rPr>
          <w:szCs w:val="21"/>
        </w:rPr>
      </w:pPr>
      <w:r w:rsidRPr="00321CB2">
        <w:rPr>
          <w:rFonts w:hint="eastAsia"/>
          <w:szCs w:val="21"/>
        </w:rPr>
        <w:t xml:space="preserve">        </w:t>
      </w:r>
      <w:proofErr w:type="spellStart"/>
      <w:r w:rsidRPr="00321CB2">
        <w:rPr>
          <w:rFonts w:hint="eastAsia"/>
          <w:szCs w:val="21"/>
        </w:rPr>
        <w:t>etqalttb</w:t>
      </w:r>
      <w:proofErr w:type="spellEnd"/>
      <w:r w:rsidRPr="00321CB2">
        <w:rPr>
          <w:rFonts w:hint="eastAsia"/>
          <w:szCs w:val="21"/>
        </w:rPr>
        <w:t xml:space="preserve"> ← 前回</w:t>
      </w:r>
      <w:proofErr w:type="spellStart"/>
      <w:r w:rsidRPr="00321CB2">
        <w:rPr>
          <w:rFonts w:hint="eastAsia"/>
          <w:szCs w:val="21"/>
        </w:rPr>
        <w:t>etqalttb</w:t>
      </w:r>
      <w:proofErr w:type="spellEnd"/>
    </w:p>
    <w:p w14:paraId="5660C7EC" w14:textId="77777777" w:rsidR="00D65A7F" w:rsidRPr="00321CB2" w:rsidRDefault="00D65A7F" w:rsidP="00D65A7F">
      <w:pPr>
        <w:rPr>
          <w:szCs w:val="21"/>
        </w:rPr>
      </w:pPr>
      <w:r w:rsidRPr="00321CB2">
        <w:rPr>
          <w:rFonts w:hint="eastAsia"/>
          <w:szCs w:val="21"/>
        </w:rPr>
        <w:t xml:space="preserve">    (3)算出条件不成立時</w:t>
      </w:r>
    </w:p>
    <w:p w14:paraId="59E29049" w14:textId="77777777" w:rsidR="00D65A7F" w:rsidRPr="00321CB2" w:rsidRDefault="00D65A7F" w:rsidP="00D65A7F">
      <w:pPr>
        <w:rPr>
          <w:szCs w:val="21"/>
        </w:rPr>
      </w:pPr>
      <w:r w:rsidRPr="00321CB2">
        <w:rPr>
          <w:rFonts w:hint="eastAsia"/>
          <w:szCs w:val="21"/>
        </w:rPr>
        <w:t xml:space="preserve">      </w:t>
      </w:r>
      <w:proofErr w:type="spellStart"/>
      <w:r w:rsidRPr="00321CB2">
        <w:rPr>
          <w:rFonts w:hint="eastAsia"/>
          <w:szCs w:val="21"/>
        </w:rPr>
        <w:t>etqalttb</w:t>
      </w:r>
      <w:proofErr w:type="spellEnd"/>
      <w:r w:rsidRPr="00321CB2">
        <w:rPr>
          <w:rFonts w:hint="eastAsia"/>
          <w:szCs w:val="21"/>
        </w:rPr>
        <w:t xml:space="preserve"> ← </w:t>
      </w:r>
      <w:proofErr w:type="spellStart"/>
      <w:r w:rsidRPr="00321CB2">
        <w:rPr>
          <w:rFonts w:hint="eastAsia"/>
          <w:szCs w:val="21"/>
        </w:rPr>
        <w:t>etqalt_TQINT</w:t>
      </w:r>
      <w:proofErr w:type="spellEnd"/>
      <w:r w:rsidR="00C775C8" w:rsidRPr="00321CB2">
        <w:rPr>
          <w:rFonts w:hint="eastAsia"/>
          <w:szCs w:val="21"/>
        </w:rPr>
        <w:t>(</w:t>
      </w:r>
      <w:r w:rsidRPr="00321CB2">
        <w:rPr>
          <w:rFonts w:hint="eastAsia"/>
          <w:szCs w:val="21"/>
        </w:rPr>
        <w:t>例 3(Nm)</w:t>
      </w:r>
      <w:r w:rsidR="00C775C8" w:rsidRPr="00321CB2">
        <w:rPr>
          <w:rFonts w:hint="eastAsia"/>
          <w:szCs w:val="21"/>
        </w:rPr>
        <w:t>)</w:t>
      </w:r>
    </w:p>
    <w:p w14:paraId="44EE05B3" w14:textId="77777777" w:rsidR="00DF5679" w:rsidRPr="00321CB2" w:rsidRDefault="00DF5679" w:rsidP="00DF5679"/>
    <w:p w14:paraId="1BBBF7E7" w14:textId="2934844D" w:rsidR="00DF5679" w:rsidRPr="00321CB2" w:rsidRDefault="00DF5679" w:rsidP="00DF5679">
      <w:r w:rsidRPr="00321CB2">
        <w:rPr>
          <w:rFonts w:hint="eastAsia"/>
        </w:rPr>
        <w:t>３－２．</w:t>
      </w:r>
      <w:proofErr w:type="spellStart"/>
      <w:r w:rsidRPr="00321CB2">
        <w:t>ealtif</w:t>
      </w:r>
      <w:r w:rsidR="00254C59" w:rsidRPr="00321CB2">
        <w:t>sm</w:t>
      </w:r>
      <w:proofErr w:type="spellEnd"/>
      <w:r w:rsidRPr="00321CB2">
        <w:t>（オルタ</w:t>
      </w:r>
      <w:r w:rsidRPr="00321CB2">
        <w:rPr>
          <w:rFonts w:hint="eastAsia"/>
        </w:rPr>
        <w:t>励磁電流</w:t>
      </w:r>
      <w:r w:rsidRPr="00321CB2">
        <w:t>）の算出</w:t>
      </w:r>
      <w:commentRangeStart w:id="71"/>
      <w:commentRangeEnd w:id="71"/>
      <w:r w:rsidR="00B2764D" w:rsidRPr="00321CB2">
        <w:rPr>
          <w:rStyle w:val="a7"/>
        </w:rPr>
        <w:commentReference w:id="71"/>
      </w:r>
    </w:p>
    <w:p w14:paraId="15222652" w14:textId="77777777" w:rsidR="00DF5679" w:rsidRPr="00321CB2" w:rsidRDefault="00DF5679" w:rsidP="00DF5679">
      <w:r w:rsidRPr="00321CB2">
        <w:t xml:space="preserve">    (1)算出条件（共に）</w:t>
      </w:r>
    </w:p>
    <w:p w14:paraId="5A24E39D" w14:textId="4E12A1AE" w:rsidR="00DF5679" w:rsidRPr="00321CB2" w:rsidRDefault="00324D41" w:rsidP="00DF5679">
      <w:r w:rsidRPr="00321CB2">
        <w:t xml:space="preserve">      ①</w:t>
      </w:r>
      <w:r w:rsidR="00DF5679" w:rsidRPr="00321CB2">
        <w:t xml:space="preserve">始動後、所定以上経過（exst_ecast_16m ≧ </w:t>
      </w:r>
      <w:proofErr w:type="spellStart"/>
      <w:r w:rsidR="00DF5679" w:rsidRPr="00321CB2">
        <w:t>ecast</w:t>
      </w:r>
      <w:proofErr w:type="spellEnd"/>
      <w:r w:rsidR="00DF5679" w:rsidRPr="00321CB2">
        <w:t>）</w:t>
      </w:r>
    </w:p>
    <w:p w14:paraId="41E9C7BB" w14:textId="3CC8600F" w:rsidR="00DF5679" w:rsidRPr="00321CB2" w:rsidRDefault="00DF5679" w:rsidP="00324D41">
      <w:r w:rsidRPr="00321CB2">
        <w:t xml:space="preserve">      ②バッテリ入力信号異常でない（</w:t>
      </w:r>
      <w:proofErr w:type="spellStart"/>
      <w:r w:rsidRPr="00321CB2">
        <w:t>wbatt_fdi_xbattClFt</w:t>
      </w:r>
      <w:proofErr w:type="spellEnd"/>
      <w:r w:rsidRPr="00321CB2">
        <w:t xml:space="preserve"> ＝ OFF）</w:t>
      </w:r>
    </w:p>
    <w:p w14:paraId="40A025D4" w14:textId="1546C150" w:rsidR="00DF5679" w:rsidRPr="00321CB2" w:rsidRDefault="00324D41" w:rsidP="00DF5679">
      <w:r w:rsidRPr="00321CB2">
        <w:t xml:space="preserve">      </w:t>
      </w:r>
      <w:r w:rsidRPr="00321CB2">
        <w:rPr>
          <w:rFonts w:hint="eastAsia"/>
        </w:rPr>
        <w:t>③</w:t>
      </w:r>
      <w:r w:rsidR="00DF5679" w:rsidRPr="00321CB2">
        <w:t>バッテリ電圧低下でない（</w:t>
      </w:r>
      <w:proofErr w:type="spellStart"/>
      <w:r w:rsidR="00DF5679" w:rsidRPr="00321CB2">
        <w:t>yaltlmp_yxbattlo</w:t>
      </w:r>
      <w:proofErr w:type="spellEnd"/>
      <w:r w:rsidR="00DF5679" w:rsidRPr="00321CB2">
        <w:t xml:space="preserve"> ＝ OFF）【充電制御有】</w:t>
      </w:r>
    </w:p>
    <w:p w14:paraId="5AD80823" w14:textId="77777777" w:rsidR="00DF5679" w:rsidRPr="00321CB2" w:rsidRDefault="00DF5679" w:rsidP="00DF5679">
      <w:r w:rsidRPr="00321CB2">
        <w:t xml:space="preserve">    (2)上記条件成立時</w:t>
      </w:r>
    </w:p>
    <w:p w14:paraId="212FE2E3" w14:textId="3EE79BA4" w:rsidR="00025994" w:rsidRPr="00321CB2" w:rsidRDefault="00654433" w:rsidP="0005695C">
      <w:r w:rsidRPr="00321CB2">
        <w:rPr>
          <w:szCs w:val="21"/>
        </w:rPr>
        <w:t xml:space="preserve">      </w:t>
      </w:r>
      <w:proofErr w:type="spellStart"/>
      <w:r w:rsidR="00DF5679" w:rsidRPr="00321CB2">
        <w:t>ealtif</w:t>
      </w:r>
      <w:r w:rsidR="00254C59" w:rsidRPr="00321CB2">
        <w:t>sm</w:t>
      </w:r>
      <w:proofErr w:type="spellEnd"/>
      <w:r w:rsidR="00DF5679" w:rsidRPr="00321CB2">
        <w:t xml:space="preserve"> ← 前回</w:t>
      </w:r>
      <w:proofErr w:type="spellStart"/>
      <w:r w:rsidR="00DF5679" w:rsidRPr="00321CB2">
        <w:t>ealtif</w:t>
      </w:r>
      <w:r w:rsidR="00254C59" w:rsidRPr="00321CB2">
        <w:t>sm</w:t>
      </w:r>
      <w:proofErr w:type="spellEnd"/>
      <w:r w:rsidR="00DF5679" w:rsidRPr="00321CB2">
        <w:t xml:space="preserve"> ＋</w:t>
      </w:r>
      <w:r w:rsidR="0005695C" w:rsidRPr="00321CB2">
        <w:rPr>
          <w:rFonts w:hint="eastAsia"/>
        </w:rPr>
        <w:t xml:space="preserve"> </w:t>
      </w:r>
    </w:p>
    <w:p w14:paraId="578EACD9" w14:textId="291AB1C5" w:rsidR="00025994" w:rsidRPr="00321CB2" w:rsidRDefault="00025994" w:rsidP="00025994">
      <w:pPr>
        <w:ind w:firstLineChars="550" w:firstLine="1100"/>
      </w:pPr>
      <w:r w:rsidRPr="00321CB2">
        <w:rPr>
          <w:rFonts w:hint="eastAsia"/>
        </w:rPr>
        <w:t>（</w:t>
      </w:r>
      <w:proofErr w:type="spellStart"/>
      <w:r w:rsidRPr="00321CB2">
        <w:t>yaltinfo_yaltif</w:t>
      </w:r>
      <w:proofErr w:type="spellEnd"/>
      <w:r w:rsidRPr="00321CB2">
        <w:t xml:space="preserve"> － 前回</w:t>
      </w:r>
      <w:proofErr w:type="spellStart"/>
      <w:r w:rsidRPr="00321CB2">
        <w:t>ealtif</w:t>
      </w:r>
      <w:r w:rsidR="00254C59" w:rsidRPr="00321CB2">
        <w:t>sm</w:t>
      </w:r>
      <w:proofErr w:type="spellEnd"/>
      <w:r w:rsidRPr="00321CB2">
        <w:t>）／</w:t>
      </w:r>
      <w:r w:rsidR="00A33BFA" w:rsidRPr="00321CB2">
        <w:t xml:space="preserve"> </w:t>
      </w:r>
      <w:proofErr w:type="spellStart"/>
      <w:r w:rsidR="00A33BFA" w:rsidRPr="00321CB2">
        <w:t>etqalt_ALT</w:t>
      </w:r>
      <w:r w:rsidR="00A33BFA" w:rsidRPr="00321CB2">
        <w:rPr>
          <w:rFonts w:hint="eastAsia"/>
        </w:rPr>
        <w:t>I</w:t>
      </w:r>
      <w:r w:rsidR="00A33BFA" w:rsidRPr="00321CB2">
        <w:t>SM</w:t>
      </w:r>
      <w:proofErr w:type="spellEnd"/>
      <w:r w:rsidRPr="00321CB2">
        <w:t>(例 65.536/16.384(回))</w:t>
      </w:r>
      <w:commentRangeStart w:id="72"/>
      <w:commentRangeEnd w:id="72"/>
      <w:r w:rsidR="009A5CDD" w:rsidRPr="00321CB2">
        <w:rPr>
          <w:rStyle w:val="a7"/>
        </w:rPr>
        <w:commentReference w:id="72"/>
      </w:r>
    </w:p>
    <w:p w14:paraId="6A955DFE" w14:textId="1627ACDB" w:rsidR="00DF5679" w:rsidRPr="00321CB2" w:rsidRDefault="00DF5679" w:rsidP="00DF5679">
      <w:r w:rsidRPr="00321CB2">
        <w:t xml:space="preserve">    (3)</w:t>
      </w:r>
      <w:r w:rsidR="00324D41" w:rsidRPr="00321CB2">
        <w:t>上記</w:t>
      </w:r>
      <w:r w:rsidR="00324D41" w:rsidRPr="00321CB2">
        <w:rPr>
          <w:rFonts w:hint="eastAsia"/>
        </w:rPr>
        <w:t>条件不成立時</w:t>
      </w:r>
    </w:p>
    <w:p w14:paraId="41616F92" w14:textId="564F7D39" w:rsidR="00B2764D" w:rsidRPr="00321CB2" w:rsidRDefault="00654433" w:rsidP="00B2764D">
      <w:pPr>
        <w:pStyle w:val="a5"/>
        <w:spacing w:line="240" w:lineRule="auto"/>
        <w:ind w:right="39"/>
        <w:textAlignment w:val="center"/>
        <w:rPr>
          <w:sz w:val="21"/>
          <w:szCs w:val="21"/>
        </w:rPr>
      </w:pPr>
      <w:r w:rsidRPr="00321CB2">
        <w:rPr>
          <w:szCs w:val="21"/>
        </w:rPr>
        <w:t xml:space="preserve">      </w:t>
      </w:r>
      <w:proofErr w:type="spellStart"/>
      <w:r w:rsidR="00DF5679" w:rsidRPr="00321CB2">
        <w:rPr>
          <w:sz w:val="21"/>
          <w:szCs w:val="21"/>
        </w:rPr>
        <w:t>ealtif</w:t>
      </w:r>
      <w:r w:rsidR="00254C59" w:rsidRPr="00321CB2">
        <w:rPr>
          <w:sz w:val="21"/>
          <w:szCs w:val="21"/>
        </w:rPr>
        <w:t>sm</w:t>
      </w:r>
      <w:proofErr w:type="spellEnd"/>
      <w:r w:rsidR="00DF5679" w:rsidRPr="00321CB2">
        <w:rPr>
          <w:sz w:val="21"/>
          <w:szCs w:val="21"/>
        </w:rPr>
        <w:t xml:space="preserve"> ← </w:t>
      </w:r>
      <w:proofErr w:type="spellStart"/>
      <w:r w:rsidR="00DF5679" w:rsidRPr="00321CB2">
        <w:rPr>
          <w:sz w:val="21"/>
          <w:szCs w:val="21"/>
        </w:rPr>
        <w:t>eifint_map</w:t>
      </w:r>
      <w:proofErr w:type="spellEnd"/>
      <w:r w:rsidR="00DF5679" w:rsidRPr="00321CB2">
        <w:rPr>
          <w:sz w:val="21"/>
          <w:szCs w:val="21"/>
        </w:rPr>
        <w:t>（</w:t>
      </w:r>
      <w:proofErr w:type="spellStart"/>
      <w:r w:rsidR="00DF5679" w:rsidRPr="00321CB2">
        <w:rPr>
          <w:sz w:val="21"/>
          <w:szCs w:val="21"/>
        </w:rPr>
        <w:t>ethw_ethwst</w:t>
      </w:r>
      <w:proofErr w:type="spellEnd"/>
      <w:r w:rsidR="00DF5679" w:rsidRPr="00321CB2">
        <w:rPr>
          <w:sz w:val="21"/>
          <w:szCs w:val="21"/>
        </w:rPr>
        <w:t>による1次元ﾏｯﾌﾟ）</w:t>
      </w:r>
    </w:p>
    <w:p w14:paraId="7F43B67B" w14:textId="32CB28D6" w:rsidR="00DF5679" w:rsidRPr="00321CB2" w:rsidRDefault="00DF5679" w:rsidP="00DF5679"/>
    <w:p w14:paraId="108E36FB" w14:textId="77777777" w:rsidR="0065718E" w:rsidRPr="00321CB2" w:rsidRDefault="00394ED9" w:rsidP="0065718E">
      <w:r w:rsidRPr="00321CB2">
        <w:rPr>
          <w:rFonts w:hint="eastAsia"/>
        </w:rPr>
        <w:t>３－３．</w:t>
      </w:r>
      <w:proofErr w:type="spellStart"/>
      <w:r w:rsidRPr="00321CB2">
        <w:t>ecast</w:t>
      </w:r>
      <w:proofErr w:type="spellEnd"/>
      <w:r w:rsidRPr="00321CB2">
        <w:t>（始動後経過時間判定値）の算出</w:t>
      </w:r>
    </w:p>
    <w:p w14:paraId="19BA0B97" w14:textId="135AE835" w:rsidR="00394ED9" w:rsidRPr="00321CB2" w:rsidRDefault="0065718E" w:rsidP="0065718E">
      <w:r w:rsidRPr="00321CB2">
        <w:t xml:space="preserve">   </w:t>
      </w:r>
      <w:r w:rsidRPr="00321CB2">
        <w:rPr>
          <w:rFonts w:hint="eastAsia"/>
        </w:rPr>
        <w:t xml:space="preserve"> </w:t>
      </w:r>
      <w:r w:rsidRPr="00321CB2">
        <w:t>(1)</w:t>
      </w:r>
      <w:r w:rsidR="00521A4A" w:rsidRPr="00321CB2">
        <w:t>算出条件</w:t>
      </w:r>
    </w:p>
    <w:p w14:paraId="115B50C9" w14:textId="04D328DE" w:rsidR="00394ED9" w:rsidRPr="00321CB2" w:rsidRDefault="0065718E" w:rsidP="00394ED9">
      <w:r w:rsidRPr="00321CB2">
        <w:rPr>
          <w:rFonts w:hint="eastAsia"/>
        </w:rPr>
        <w:t xml:space="preserve">　　  </w:t>
      </w:r>
      <w:r w:rsidR="00394ED9" w:rsidRPr="00321CB2">
        <w:t>始動時（</w:t>
      </w:r>
      <w:proofErr w:type="spellStart"/>
      <w:r w:rsidR="00394ED9" w:rsidRPr="00321CB2">
        <w:t>exst_exastefi</w:t>
      </w:r>
      <w:proofErr w:type="spellEnd"/>
      <w:r w:rsidR="00394ED9" w:rsidRPr="00321CB2">
        <w:t>(u1で参照) ＝ OFF）</w:t>
      </w:r>
    </w:p>
    <w:p w14:paraId="7736F9F2" w14:textId="6CBD104E" w:rsidR="00394ED9" w:rsidRPr="00321CB2" w:rsidRDefault="0065718E" w:rsidP="0065718E">
      <w:r w:rsidRPr="00321CB2">
        <w:t xml:space="preserve">    (2)上記条件成立時</w:t>
      </w:r>
    </w:p>
    <w:p w14:paraId="36EA66EB" w14:textId="427266AF" w:rsidR="000803BE" w:rsidRPr="00321CB2" w:rsidRDefault="00394ED9" w:rsidP="00394ED9">
      <w:r w:rsidRPr="00321CB2">
        <w:rPr>
          <w:rFonts w:hint="eastAsia"/>
        </w:rPr>
        <w:t xml:space="preserve">　</w:t>
      </w:r>
      <w:r w:rsidRPr="00321CB2">
        <w:t xml:space="preserve"> </w:t>
      </w:r>
      <w:r w:rsidR="0065718E" w:rsidRPr="00321CB2">
        <w:rPr>
          <w:rFonts w:hint="eastAsia"/>
        </w:rPr>
        <w:t xml:space="preserve">   </w:t>
      </w:r>
      <w:proofErr w:type="spellStart"/>
      <w:r w:rsidRPr="00321CB2">
        <w:t>ecast</w:t>
      </w:r>
      <w:proofErr w:type="spellEnd"/>
      <w:r w:rsidRPr="00321CB2">
        <w:t xml:space="preserve"> ← </w:t>
      </w:r>
      <w:proofErr w:type="spellStart"/>
      <w:r w:rsidRPr="00321CB2">
        <w:t>ecaltst_map</w:t>
      </w:r>
      <w:proofErr w:type="spellEnd"/>
      <w:r w:rsidRPr="00321CB2">
        <w:t>（</w:t>
      </w:r>
      <w:proofErr w:type="spellStart"/>
      <w:r w:rsidRPr="00321CB2">
        <w:t>ethw_ethw</w:t>
      </w:r>
      <w:proofErr w:type="spellEnd"/>
      <w:r w:rsidRPr="00321CB2">
        <w:t>による1次元ﾏｯﾌﾟ）</w:t>
      </w:r>
    </w:p>
    <w:p w14:paraId="2222D030" w14:textId="2502B7E4" w:rsidR="000803BE" w:rsidRPr="00321CB2" w:rsidRDefault="000803BE" w:rsidP="00DF5679"/>
    <w:p w14:paraId="74557C98" w14:textId="69552975" w:rsidR="000803BE" w:rsidRPr="00321CB2" w:rsidRDefault="000803BE" w:rsidP="00DF5679"/>
    <w:p w14:paraId="03246937" w14:textId="77777777" w:rsidR="00E30713" w:rsidRPr="00321CB2" w:rsidRDefault="00E30713" w:rsidP="00DF5679"/>
    <w:p w14:paraId="6C52F593" w14:textId="0022A837" w:rsidR="008D1741" w:rsidRPr="00321CB2" w:rsidRDefault="00AC5AF2" w:rsidP="00E30713">
      <w:pPr>
        <w:pStyle w:val="a5"/>
        <w:spacing w:line="240" w:lineRule="auto"/>
        <w:ind w:right="39"/>
        <w:textAlignment w:val="center"/>
      </w:pPr>
      <w:r w:rsidRPr="00321CB2">
        <w:rPr>
          <w:rFonts w:hint="eastAsia"/>
          <w:spacing w:val="-6"/>
          <w:sz w:val="21"/>
          <w:szCs w:val="21"/>
        </w:rPr>
        <w:lastRenderedPageBreak/>
        <w:t>４．各電気負荷の算出（16ms）</w:t>
      </w:r>
    </w:p>
    <w:p w14:paraId="45A4023C" w14:textId="77777777" w:rsidR="00C111CA" w:rsidRPr="005F503B" w:rsidRDefault="00E067BF" w:rsidP="00661C15">
      <w:pPr>
        <w:rPr>
          <w:spacing w:val="-6"/>
        </w:rPr>
      </w:pPr>
      <w:r w:rsidRPr="005F503B">
        <w:rPr>
          <w:rFonts w:hint="eastAsia"/>
          <w:spacing w:val="-6"/>
        </w:rPr>
        <w:t>４</w:t>
      </w:r>
      <w:r w:rsidR="00AC5AF2" w:rsidRPr="005F503B">
        <w:rPr>
          <w:rFonts w:hint="eastAsia"/>
          <w:spacing w:val="-6"/>
        </w:rPr>
        <w:t>－</w:t>
      </w:r>
      <w:r w:rsidR="000D5332" w:rsidRPr="005F503B">
        <w:rPr>
          <w:rFonts w:hint="eastAsia"/>
          <w:spacing w:val="-6"/>
        </w:rPr>
        <w:t>１</w:t>
      </w:r>
      <w:r w:rsidR="00AC5AF2" w:rsidRPr="005F503B">
        <w:rPr>
          <w:rFonts w:hint="eastAsia"/>
          <w:spacing w:val="-6"/>
        </w:rPr>
        <w:t>．</w:t>
      </w:r>
      <w:proofErr w:type="spellStart"/>
      <w:r w:rsidR="00AC5AF2" w:rsidRPr="005F503B">
        <w:rPr>
          <w:rFonts w:hint="eastAsia"/>
          <w:spacing w:val="-6"/>
        </w:rPr>
        <w:t>epwrelsrq</w:t>
      </w:r>
      <w:proofErr w:type="spellEnd"/>
      <w:r w:rsidR="00C111CA" w:rsidRPr="005F503B">
        <w:rPr>
          <w:rFonts w:hint="eastAsia"/>
          <w:spacing w:val="-6"/>
        </w:rPr>
        <w:t>（ＳＷ入力の電気負荷動力）の算出</w:t>
      </w:r>
    </w:p>
    <w:p w14:paraId="3FF69F20" w14:textId="77777777" w:rsidR="00661C15" w:rsidRPr="005F503B" w:rsidRDefault="00AC5AF2" w:rsidP="00661C15">
      <w:r w:rsidRPr="005F503B">
        <w:rPr>
          <w:rFonts w:hint="eastAsia"/>
        </w:rPr>
        <w:t xml:space="preserve">    (1)条件</w:t>
      </w:r>
    </w:p>
    <w:p w14:paraId="7343549B" w14:textId="77777777" w:rsidR="00AC5AF2" w:rsidRPr="005F503B" w:rsidRDefault="00AC5AF2" w:rsidP="00661C15">
      <w:r w:rsidRPr="005F503B">
        <w:rPr>
          <w:rFonts w:hint="eastAsia"/>
        </w:rPr>
        <w:t xml:space="preserve">      減衰処理実行（</w:t>
      </w:r>
      <w:proofErr w:type="spellStart"/>
      <w:r w:rsidRPr="005F503B">
        <w:t>ex</w:t>
      </w:r>
      <w:r w:rsidRPr="005F503B">
        <w:rPr>
          <w:rFonts w:hint="eastAsia"/>
        </w:rPr>
        <w:t>pwr</w:t>
      </w:r>
      <w:r w:rsidRPr="005F503B">
        <w:t>dec</w:t>
      </w:r>
      <w:proofErr w:type="spellEnd"/>
      <w:r w:rsidRPr="005F503B">
        <w:rPr>
          <w:rFonts w:hint="eastAsia"/>
        </w:rPr>
        <w:t xml:space="preserve"> ＝</w:t>
      </w:r>
      <w:r w:rsidRPr="005F503B">
        <w:t xml:space="preserve"> </w:t>
      </w:r>
      <w:r w:rsidRPr="005F503B">
        <w:rPr>
          <w:rFonts w:hint="eastAsia"/>
        </w:rPr>
        <w:t>ON）</w:t>
      </w:r>
    </w:p>
    <w:p w14:paraId="7911B12C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(2)上記条件成立時</w:t>
      </w:r>
    </w:p>
    <w:p w14:paraId="36C6D05C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  </w:t>
      </w:r>
      <w:proofErr w:type="spellStart"/>
      <w:r w:rsidRPr="005F503B">
        <w:rPr>
          <w:rFonts w:hint="eastAsia"/>
          <w:spacing w:val="-6"/>
        </w:rPr>
        <w:t>epwrelsrq</w:t>
      </w:r>
      <w:proofErr w:type="spellEnd"/>
      <w:r w:rsidRPr="005F503B">
        <w:rPr>
          <w:rFonts w:hint="eastAsia"/>
          <w:spacing w:val="-6"/>
        </w:rPr>
        <w:t xml:space="preserve"> ← </w:t>
      </w:r>
      <w:proofErr w:type="spellStart"/>
      <w:r w:rsidRPr="005F503B">
        <w:rPr>
          <w:rFonts w:hint="eastAsia"/>
          <w:spacing w:val="-6"/>
        </w:rPr>
        <w:t>t_pwrelsrq</w:t>
      </w:r>
      <w:proofErr w:type="spellEnd"/>
      <w:r w:rsidRPr="005F503B">
        <w:rPr>
          <w:rFonts w:hint="eastAsia"/>
          <w:spacing w:val="-6"/>
        </w:rPr>
        <w:t xml:space="preserve"> ＊ </w:t>
      </w:r>
      <w:proofErr w:type="spellStart"/>
      <w:r w:rsidRPr="005F503B">
        <w:rPr>
          <w:rFonts w:hint="eastAsia"/>
          <w:spacing w:val="-6"/>
        </w:rPr>
        <w:t>e</w:t>
      </w:r>
      <w:r w:rsidR="002F213C" w:rsidRPr="005F503B">
        <w:rPr>
          <w:rFonts w:hint="eastAsia"/>
          <w:spacing w:val="-6"/>
        </w:rPr>
        <w:t>t</w:t>
      </w:r>
      <w:r w:rsidRPr="005F503B">
        <w:rPr>
          <w:rFonts w:hint="eastAsia"/>
          <w:spacing w:val="-6"/>
        </w:rPr>
        <w:t>q</w:t>
      </w:r>
      <w:r w:rsidR="002F213C" w:rsidRPr="005F503B">
        <w:rPr>
          <w:rFonts w:hint="eastAsia"/>
          <w:spacing w:val="-6"/>
        </w:rPr>
        <w:t>a</w:t>
      </w:r>
      <w:r w:rsidRPr="005F503B">
        <w:rPr>
          <w:rFonts w:hint="eastAsia"/>
          <w:spacing w:val="-6"/>
        </w:rPr>
        <w:t>l</w:t>
      </w:r>
      <w:r w:rsidR="002F213C" w:rsidRPr="005F503B">
        <w:rPr>
          <w:rFonts w:hint="eastAsia"/>
          <w:spacing w:val="-6"/>
        </w:rPr>
        <w:t>t</w:t>
      </w:r>
      <w:r w:rsidRPr="005F503B">
        <w:rPr>
          <w:rFonts w:hint="eastAsia"/>
          <w:spacing w:val="-6"/>
        </w:rPr>
        <w:t>_DECRTO</w:t>
      </w:r>
      <w:proofErr w:type="spellEnd"/>
      <w:r w:rsidRPr="005F503B">
        <w:rPr>
          <w:rFonts w:hint="eastAsia"/>
          <w:spacing w:val="-6"/>
        </w:rPr>
        <w:t>(例 0.975(倍))</w:t>
      </w:r>
    </w:p>
    <w:p w14:paraId="04341824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                        ※</w:t>
      </w:r>
      <w:proofErr w:type="spellStart"/>
      <w:r w:rsidRPr="005F503B">
        <w:rPr>
          <w:rFonts w:hint="eastAsia"/>
          <w:spacing w:val="-6"/>
        </w:rPr>
        <w:t>e</w:t>
      </w:r>
      <w:r w:rsidR="002F213C" w:rsidRPr="005F503B">
        <w:rPr>
          <w:rFonts w:hint="eastAsia"/>
          <w:spacing w:val="-6"/>
        </w:rPr>
        <w:t>t</w:t>
      </w:r>
      <w:r w:rsidRPr="005F503B">
        <w:rPr>
          <w:rFonts w:hint="eastAsia"/>
          <w:spacing w:val="-6"/>
        </w:rPr>
        <w:t>q</w:t>
      </w:r>
      <w:r w:rsidR="002F213C" w:rsidRPr="005F503B">
        <w:rPr>
          <w:rFonts w:hint="eastAsia"/>
          <w:spacing w:val="-6"/>
        </w:rPr>
        <w:t>a</w:t>
      </w:r>
      <w:r w:rsidRPr="005F503B">
        <w:rPr>
          <w:rFonts w:hint="eastAsia"/>
          <w:spacing w:val="-6"/>
        </w:rPr>
        <w:t>l</w:t>
      </w:r>
      <w:r w:rsidR="002F213C" w:rsidRPr="005F503B">
        <w:rPr>
          <w:rFonts w:hint="eastAsia"/>
          <w:spacing w:val="-6"/>
        </w:rPr>
        <w:t>t</w:t>
      </w:r>
      <w:r w:rsidRPr="005F503B">
        <w:rPr>
          <w:rFonts w:hint="eastAsia"/>
          <w:spacing w:val="-6"/>
        </w:rPr>
        <w:t>_DECRTO</w:t>
      </w:r>
      <w:proofErr w:type="spellEnd"/>
      <w:r w:rsidRPr="005F503B">
        <w:rPr>
          <w:rFonts w:hint="eastAsia"/>
          <w:spacing w:val="-6"/>
        </w:rPr>
        <w:t>は時定数640(</w:t>
      </w:r>
      <w:proofErr w:type="spellStart"/>
      <w:r w:rsidRPr="005F503B">
        <w:rPr>
          <w:rFonts w:hint="eastAsia"/>
          <w:spacing w:val="-6"/>
        </w:rPr>
        <w:t>ms</w:t>
      </w:r>
      <w:proofErr w:type="spellEnd"/>
      <w:r w:rsidRPr="005F503B">
        <w:rPr>
          <w:rFonts w:hint="eastAsia"/>
          <w:spacing w:val="-6"/>
        </w:rPr>
        <w:t>)相当値としておく</w:t>
      </w:r>
    </w:p>
    <w:p w14:paraId="5D8ED1D3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(3)上記条件不成立時</w:t>
      </w:r>
    </w:p>
    <w:p w14:paraId="4B14870F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  </w:t>
      </w:r>
      <w:proofErr w:type="spellStart"/>
      <w:r w:rsidRPr="005F503B">
        <w:rPr>
          <w:rFonts w:hint="eastAsia"/>
          <w:spacing w:val="-6"/>
        </w:rPr>
        <w:t>epwrelsrq</w:t>
      </w:r>
      <w:proofErr w:type="spellEnd"/>
      <w:r w:rsidRPr="005F503B">
        <w:rPr>
          <w:rFonts w:hint="eastAsia"/>
          <w:spacing w:val="-6"/>
        </w:rPr>
        <w:t xml:space="preserve"> ← </w:t>
      </w:r>
      <w:proofErr w:type="spellStart"/>
      <w:r w:rsidRPr="005F503B">
        <w:rPr>
          <w:rFonts w:hint="eastAsia"/>
          <w:spacing w:val="-6"/>
        </w:rPr>
        <w:t>t_pwrelsrq</w:t>
      </w:r>
      <w:proofErr w:type="spellEnd"/>
    </w:p>
    <w:p w14:paraId="6D8E2A81" w14:textId="77777777" w:rsidR="00AC5AF2" w:rsidRPr="005F503B" w:rsidRDefault="00AC5AF2" w:rsidP="00AC5AF2">
      <w:pPr>
        <w:pStyle w:val="a5"/>
        <w:spacing w:line="240" w:lineRule="auto"/>
        <w:ind w:right="40"/>
        <w:rPr>
          <w:spacing w:val="-6"/>
          <w:sz w:val="21"/>
        </w:rPr>
      </w:pPr>
    </w:p>
    <w:p w14:paraId="020191D3" w14:textId="77777777" w:rsidR="00AC5AF2" w:rsidRPr="005F503B" w:rsidRDefault="00AC5AF2" w:rsidP="00AC5AF2">
      <w:pPr>
        <w:pStyle w:val="a5"/>
        <w:spacing w:line="240" w:lineRule="auto"/>
        <w:ind w:right="40"/>
        <w:rPr>
          <w:spacing w:val="-6"/>
          <w:sz w:val="21"/>
        </w:rPr>
      </w:pPr>
      <w:r w:rsidRPr="005F503B">
        <w:rPr>
          <w:rFonts w:hint="eastAsia"/>
          <w:spacing w:val="-6"/>
          <w:sz w:val="21"/>
        </w:rPr>
        <w:t xml:space="preserve">    (4)</w:t>
      </w:r>
      <w:proofErr w:type="spellStart"/>
      <w:r w:rsidRPr="005F503B">
        <w:rPr>
          <w:rFonts w:hint="eastAsia"/>
          <w:spacing w:val="-6"/>
          <w:sz w:val="21"/>
        </w:rPr>
        <w:t>t_pwrelsrq</w:t>
      </w:r>
      <w:proofErr w:type="spellEnd"/>
      <w:r w:rsidRPr="005F503B">
        <w:rPr>
          <w:rFonts w:hint="eastAsia"/>
          <w:spacing w:val="-6"/>
          <w:sz w:val="21"/>
        </w:rPr>
        <w:t>（減衰前ＳＷ入力電気負荷動力）の算出</w:t>
      </w:r>
    </w:p>
    <w:p w14:paraId="114401FB" w14:textId="77777777" w:rsidR="00AC5AF2" w:rsidRPr="005F503B" w:rsidRDefault="00AC5AF2" w:rsidP="00AC5AF2">
      <w:pPr>
        <w:pStyle w:val="a5"/>
        <w:spacing w:line="240" w:lineRule="auto"/>
        <w:ind w:right="40"/>
        <w:rPr>
          <w:spacing w:val="-6"/>
          <w:sz w:val="21"/>
        </w:rPr>
      </w:pPr>
      <w:r w:rsidRPr="005F503B">
        <w:rPr>
          <w:rFonts w:hint="eastAsia"/>
          <w:spacing w:val="-6"/>
          <w:sz w:val="21"/>
        </w:rPr>
        <w:t xml:space="preserve">      ① 電気負荷動力ベース値が増加時（</w:t>
      </w:r>
      <w:proofErr w:type="spellStart"/>
      <w:r w:rsidRPr="005F503B">
        <w:rPr>
          <w:rFonts w:hint="eastAsia"/>
          <w:spacing w:val="-6"/>
          <w:sz w:val="21"/>
        </w:rPr>
        <w:t>epwrelsrqb</w:t>
      </w:r>
      <w:proofErr w:type="spellEnd"/>
      <w:r w:rsidRPr="005F503B">
        <w:rPr>
          <w:rFonts w:hint="eastAsia"/>
          <w:spacing w:val="-6"/>
          <w:sz w:val="21"/>
        </w:rPr>
        <w:t xml:space="preserve"> ＞ 前回</w:t>
      </w:r>
      <w:proofErr w:type="spellStart"/>
      <w:r w:rsidRPr="005F503B">
        <w:rPr>
          <w:rFonts w:hint="eastAsia"/>
          <w:spacing w:val="-6"/>
          <w:sz w:val="21"/>
        </w:rPr>
        <w:t>epwrelsrqb</w:t>
      </w:r>
      <w:proofErr w:type="spellEnd"/>
      <w:r w:rsidRPr="005F503B">
        <w:rPr>
          <w:rFonts w:hint="eastAsia"/>
          <w:spacing w:val="-6"/>
          <w:sz w:val="21"/>
        </w:rPr>
        <w:t>）</w:t>
      </w:r>
    </w:p>
    <w:p w14:paraId="790CA1BF" w14:textId="77777777" w:rsidR="00AC5AF2" w:rsidRPr="005F503B" w:rsidRDefault="00AC5AF2" w:rsidP="00AC5AF2">
      <w:pPr>
        <w:pStyle w:val="a5"/>
        <w:spacing w:line="240" w:lineRule="auto"/>
        <w:ind w:right="40"/>
        <w:rPr>
          <w:spacing w:val="-6"/>
          <w:sz w:val="21"/>
        </w:rPr>
      </w:pPr>
      <w:r w:rsidRPr="005F503B">
        <w:rPr>
          <w:rFonts w:hint="eastAsia"/>
          <w:spacing w:val="-6"/>
          <w:sz w:val="21"/>
        </w:rPr>
        <w:t xml:space="preserve">        </w:t>
      </w:r>
      <w:proofErr w:type="spellStart"/>
      <w:r w:rsidRPr="005F503B">
        <w:rPr>
          <w:rFonts w:hint="eastAsia"/>
          <w:spacing w:val="-6"/>
          <w:sz w:val="21"/>
        </w:rPr>
        <w:t>t_pwrelsrq</w:t>
      </w:r>
      <w:proofErr w:type="spellEnd"/>
      <w:r w:rsidRPr="005F503B">
        <w:rPr>
          <w:rFonts w:hint="eastAsia"/>
          <w:spacing w:val="-6"/>
          <w:sz w:val="21"/>
        </w:rPr>
        <w:t xml:space="preserve"> ← 前回</w:t>
      </w:r>
      <w:proofErr w:type="spellStart"/>
      <w:r w:rsidRPr="005F503B">
        <w:rPr>
          <w:rFonts w:hint="eastAsia"/>
          <w:spacing w:val="-6"/>
          <w:sz w:val="21"/>
        </w:rPr>
        <w:t>epwrels</w:t>
      </w:r>
      <w:proofErr w:type="spellEnd"/>
      <w:r w:rsidRPr="005F503B">
        <w:rPr>
          <w:rFonts w:hint="eastAsia"/>
          <w:spacing w:val="-6"/>
          <w:sz w:val="21"/>
        </w:rPr>
        <w:t xml:space="preserve"> ＋ </w:t>
      </w:r>
      <w:proofErr w:type="spellStart"/>
      <w:r w:rsidRPr="005F503B">
        <w:rPr>
          <w:rFonts w:hint="eastAsia"/>
          <w:spacing w:val="-6"/>
          <w:sz w:val="21"/>
        </w:rPr>
        <w:t>t_dlpwrrqb</w:t>
      </w:r>
      <w:proofErr w:type="spellEnd"/>
      <w:r w:rsidRPr="005F503B">
        <w:rPr>
          <w:rFonts w:hint="eastAsia"/>
          <w:spacing w:val="-6"/>
          <w:sz w:val="21"/>
        </w:rPr>
        <w:t xml:space="preserve"> ≧ 0(kW)</w:t>
      </w:r>
    </w:p>
    <w:p w14:paraId="74A609A1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  ② 上記以外の時</w:t>
      </w:r>
    </w:p>
    <w:p w14:paraId="20CC5F66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</w:t>
      </w:r>
      <w:proofErr w:type="spellStart"/>
      <w:r w:rsidRPr="005F503B">
        <w:rPr>
          <w:rFonts w:hint="eastAsia"/>
          <w:spacing w:val="-6"/>
        </w:rPr>
        <w:t>t_pwrelsrq</w:t>
      </w:r>
      <w:proofErr w:type="spellEnd"/>
      <w:r w:rsidRPr="005F503B">
        <w:rPr>
          <w:rFonts w:hint="eastAsia"/>
          <w:spacing w:val="-6"/>
        </w:rPr>
        <w:t xml:space="preserve"> ← 前回</w:t>
      </w:r>
      <w:proofErr w:type="spellStart"/>
      <w:r w:rsidRPr="005F503B">
        <w:rPr>
          <w:rFonts w:hint="eastAsia"/>
          <w:spacing w:val="-6"/>
        </w:rPr>
        <w:t>epwrelsrq</w:t>
      </w:r>
      <w:proofErr w:type="spellEnd"/>
      <w:r w:rsidRPr="005F503B">
        <w:rPr>
          <w:rFonts w:hint="eastAsia"/>
          <w:spacing w:val="-6"/>
        </w:rPr>
        <w:t xml:space="preserve"> ＋ </w:t>
      </w:r>
      <w:proofErr w:type="spellStart"/>
      <w:r w:rsidRPr="005F503B">
        <w:rPr>
          <w:rFonts w:hint="eastAsia"/>
          <w:spacing w:val="-6"/>
        </w:rPr>
        <w:t>t_dlpwrrqb</w:t>
      </w:r>
      <w:proofErr w:type="spellEnd"/>
      <w:r w:rsidRPr="005F503B">
        <w:rPr>
          <w:rFonts w:hint="eastAsia"/>
          <w:spacing w:val="-6"/>
        </w:rPr>
        <w:t xml:space="preserve"> ≧ 0(kW)</w:t>
      </w:r>
    </w:p>
    <w:p w14:paraId="5B7493E9" w14:textId="77777777" w:rsidR="00BA221E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(5)</w:t>
      </w:r>
      <w:proofErr w:type="spellStart"/>
      <w:r w:rsidRPr="005F503B">
        <w:rPr>
          <w:rFonts w:hint="eastAsia"/>
          <w:spacing w:val="-6"/>
        </w:rPr>
        <w:t>expwrdec</w:t>
      </w:r>
      <w:proofErr w:type="spellEnd"/>
      <w:r w:rsidRPr="005F503B">
        <w:rPr>
          <w:rFonts w:hint="eastAsia"/>
          <w:spacing w:val="-6"/>
        </w:rPr>
        <w:t>（減衰実行フラグ）の算出</w:t>
      </w:r>
    </w:p>
    <w:p w14:paraId="225B32E7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  ① セット条件（いずれか）</w:t>
      </w:r>
    </w:p>
    <w:p w14:paraId="1FBC98EB" w14:textId="77777777" w:rsidR="00BA221E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(a)所定時間経過（ecdecdly_16m ≧ </w:t>
      </w:r>
      <w:proofErr w:type="spellStart"/>
      <w:r w:rsidRPr="005F503B">
        <w:rPr>
          <w:rFonts w:hint="eastAsia"/>
          <w:spacing w:val="-6"/>
        </w:rPr>
        <w:t>e</w:t>
      </w:r>
      <w:r w:rsidR="002F213C" w:rsidRPr="005F503B">
        <w:rPr>
          <w:rFonts w:hint="eastAsia"/>
          <w:spacing w:val="-6"/>
        </w:rPr>
        <w:t>t</w:t>
      </w:r>
      <w:r w:rsidRPr="005F503B">
        <w:rPr>
          <w:rFonts w:hint="eastAsia"/>
          <w:spacing w:val="-6"/>
        </w:rPr>
        <w:t>q</w:t>
      </w:r>
      <w:r w:rsidR="002F213C" w:rsidRPr="005F503B">
        <w:rPr>
          <w:rFonts w:hint="eastAsia"/>
          <w:spacing w:val="-6"/>
        </w:rPr>
        <w:t>a</w:t>
      </w:r>
      <w:r w:rsidRPr="005F503B">
        <w:rPr>
          <w:rFonts w:hint="eastAsia"/>
          <w:spacing w:val="-6"/>
        </w:rPr>
        <w:t>l</w:t>
      </w:r>
      <w:r w:rsidR="002F213C" w:rsidRPr="005F503B">
        <w:rPr>
          <w:rFonts w:hint="eastAsia"/>
          <w:spacing w:val="-6"/>
        </w:rPr>
        <w:t>t</w:t>
      </w:r>
      <w:r w:rsidRPr="005F503B">
        <w:rPr>
          <w:rFonts w:hint="eastAsia"/>
          <w:spacing w:val="-6"/>
        </w:rPr>
        <w:t>_CDECDLY</w:t>
      </w:r>
      <w:proofErr w:type="spellEnd"/>
      <w:r w:rsidRPr="005F503B">
        <w:rPr>
          <w:rFonts w:hint="eastAsia"/>
          <w:spacing w:val="-6"/>
        </w:rPr>
        <w:t>(例 150(</w:t>
      </w:r>
      <w:proofErr w:type="spellStart"/>
      <w:r w:rsidRPr="005F503B">
        <w:rPr>
          <w:rFonts w:hint="eastAsia"/>
          <w:spacing w:val="-6"/>
        </w:rPr>
        <w:t>ms</w:t>
      </w:r>
      <w:proofErr w:type="spellEnd"/>
      <w:r w:rsidRPr="005F503B">
        <w:rPr>
          <w:rFonts w:hint="eastAsia"/>
          <w:spacing w:val="-6"/>
        </w:rPr>
        <w:t>))）</w:t>
      </w:r>
    </w:p>
    <w:p w14:paraId="21433069" w14:textId="77777777" w:rsidR="00F6389E" w:rsidRPr="005F503B" w:rsidRDefault="00AC5AF2" w:rsidP="00F6389E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(b)ベース電気負荷無し（</w:t>
      </w:r>
      <w:proofErr w:type="spellStart"/>
      <w:r w:rsidRPr="005F503B">
        <w:rPr>
          <w:rFonts w:hint="eastAsia"/>
          <w:spacing w:val="-6"/>
        </w:rPr>
        <w:t>epwrelsrqb</w:t>
      </w:r>
      <w:proofErr w:type="spellEnd"/>
      <w:r w:rsidRPr="005F503B">
        <w:rPr>
          <w:rFonts w:hint="eastAsia"/>
          <w:spacing w:val="-6"/>
        </w:rPr>
        <w:t xml:space="preserve"> ≦ 0(kW)</w:t>
      </w:r>
      <w:r w:rsidR="00ED0EAC" w:rsidRPr="005F503B">
        <w:rPr>
          <w:rFonts w:hint="eastAsia"/>
          <w:spacing w:val="-6"/>
        </w:rPr>
        <w:t>）</w:t>
      </w:r>
    </w:p>
    <w:p w14:paraId="29A4F919" w14:textId="77777777" w:rsidR="00AC5AF2" w:rsidRPr="005F503B" w:rsidRDefault="00F6389E" w:rsidP="00F6389E">
      <w:pPr>
        <w:rPr>
          <w:spacing w:val="-6"/>
          <w:szCs w:val="21"/>
        </w:rPr>
      </w:pPr>
      <w:r w:rsidRPr="005F503B">
        <w:rPr>
          <w:rFonts w:hint="eastAsia"/>
          <w:spacing w:val="-6"/>
          <w:szCs w:val="21"/>
        </w:rPr>
        <w:t xml:space="preserve">        </w:t>
      </w:r>
      <w:r w:rsidR="00AC5AF2" w:rsidRPr="005F503B">
        <w:rPr>
          <w:rFonts w:hint="eastAsia"/>
          <w:spacing w:val="-6"/>
          <w:szCs w:val="21"/>
        </w:rPr>
        <w:t>(c)ＳＷ入力の電気負荷がオルタパワー以下（</w:t>
      </w:r>
      <w:proofErr w:type="spellStart"/>
      <w:r w:rsidR="00AC5AF2" w:rsidRPr="005F503B">
        <w:rPr>
          <w:rFonts w:hint="eastAsia"/>
          <w:spacing w:val="-6"/>
          <w:szCs w:val="21"/>
        </w:rPr>
        <w:t>t_pwrelsrq</w:t>
      </w:r>
      <w:proofErr w:type="spellEnd"/>
      <w:r w:rsidR="00AC5AF2" w:rsidRPr="005F503B">
        <w:rPr>
          <w:rFonts w:hint="eastAsia"/>
          <w:spacing w:val="-6"/>
          <w:szCs w:val="21"/>
        </w:rPr>
        <w:t xml:space="preserve"> ≦ </w:t>
      </w:r>
      <w:proofErr w:type="spellStart"/>
      <w:r w:rsidR="00AC5AF2" w:rsidRPr="005F503B">
        <w:rPr>
          <w:rFonts w:hint="eastAsia"/>
          <w:spacing w:val="-6"/>
          <w:szCs w:val="21"/>
        </w:rPr>
        <w:t>epwralt</w:t>
      </w:r>
      <w:proofErr w:type="spellEnd"/>
      <w:r w:rsidR="00AC5AF2" w:rsidRPr="005F503B">
        <w:rPr>
          <w:rFonts w:hint="eastAsia"/>
          <w:spacing w:val="-6"/>
          <w:szCs w:val="21"/>
        </w:rPr>
        <w:t>）</w:t>
      </w:r>
    </w:p>
    <w:p w14:paraId="38F4FC77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  ② クリア条件（優先）</w:t>
      </w:r>
    </w:p>
    <w:p w14:paraId="2986268A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ベース要求値増加時（</w:t>
      </w:r>
      <w:proofErr w:type="spellStart"/>
      <w:r w:rsidRPr="005F503B">
        <w:rPr>
          <w:rFonts w:hint="eastAsia"/>
          <w:spacing w:val="-6"/>
        </w:rPr>
        <w:t>t_dlpwrrqb</w:t>
      </w:r>
      <w:proofErr w:type="spellEnd"/>
      <w:r w:rsidRPr="005F503B">
        <w:rPr>
          <w:rFonts w:hint="eastAsia"/>
          <w:spacing w:val="-6"/>
        </w:rPr>
        <w:t xml:space="preserve"> ＞ </w:t>
      </w:r>
      <w:proofErr w:type="spellStart"/>
      <w:r w:rsidRPr="005F503B">
        <w:rPr>
          <w:rFonts w:hint="eastAsia"/>
          <w:spacing w:val="-6"/>
        </w:rPr>
        <w:t>e</w:t>
      </w:r>
      <w:r w:rsidR="002F213C" w:rsidRPr="005F503B">
        <w:rPr>
          <w:rFonts w:hint="eastAsia"/>
          <w:spacing w:val="-6"/>
        </w:rPr>
        <w:t>t</w:t>
      </w:r>
      <w:r w:rsidRPr="005F503B">
        <w:rPr>
          <w:rFonts w:hint="eastAsia"/>
          <w:spacing w:val="-6"/>
        </w:rPr>
        <w:t>q</w:t>
      </w:r>
      <w:r w:rsidR="002F213C" w:rsidRPr="005F503B">
        <w:rPr>
          <w:rFonts w:hint="eastAsia"/>
          <w:spacing w:val="-6"/>
        </w:rPr>
        <w:t>a</w:t>
      </w:r>
      <w:r w:rsidRPr="005F503B">
        <w:rPr>
          <w:rFonts w:hint="eastAsia"/>
          <w:spacing w:val="-6"/>
        </w:rPr>
        <w:t>l</w:t>
      </w:r>
      <w:r w:rsidR="002F213C" w:rsidRPr="005F503B">
        <w:rPr>
          <w:rFonts w:hint="eastAsia"/>
          <w:spacing w:val="-6"/>
        </w:rPr>
        <w:t>t</w:t>
      </w:r>
      <w:r w:rsidRPr="005F503B">
        <w:rPr>
          <w:rFonts w:hint="eastAsia"/>
          <w:spacing w:val="-6"/>
        </w:rPr>
        <w:t>_DLPWR</w:t>
      </w:r>
      <w:proofErr w:type="spellEnd"/>
      <w:r w:rsidRPr="005F503B">
        <w:rPr>
          <w:rFonts w:hint="eastAsia"/>
          <w:spacing w:val="-6"/>
        </w:rPr>
        <w:t>(例 0(kW))）</w:t>
      </w:r>
    </w:p>
    <w:p w14:paraId="1A8156A6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(6)ecdecdly_16m（徐変ディレーカウンタ）の算出</w:t>
      </w:r>
    </w:p>
    <w:p w14:paraId="6EE5E1F6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  </w:t>
      </w:r>
      <w:r w:rsidR="00961584" w:rsidRPr="005F503B">
        <w:rPr>
          <w:rFonts w:hint="eastAsia"/>
          <w:spacing w:val="-6"/>
        </w:rPr>
        <w:t xml:space="preserve">① </w:t>
      </w:r>
      <w:r w:rsidRPr="005F503B">
        <w:rPr>
          <w:rFonts w:hint="eastAsia"/>
          <w:spacing w:val="-6"/>
        </w:rPr>
        <w:t>クリア条件</w:t>
      </w:r>
    </w:p>
    <w:p w14:paraId="041A9B66" w14:textId="77777777" w:rsidR="00AC5AF2" w:rsidRPr="005F503B" w:rsidRDefault="00961584" w:rsidP="00961584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</w:t>
      </w:r>
      <w:r w:rsidR="00AC5AF2" w:rsidRPr="005F503B">
        <w:rPr>
          <w:rFonts w:hint="eastAsia"/>
          <w:spacing w:val="-6"/>
        </w:rPr>
        <w:t>ベース要求値増加時（</w:t>
      </w:r>
      <w:proofErr w:type="spellStart"/>
      <w:r w:rsidR="00AC5AF2" w:rsidRPr="005F503B">
        <w:rPr>
          <w:rFonts w:hint="eastAsia"/>
          <w:spacing w:val="-6"/>
        </w:rPr>
        <w:t>t_dlpwrrqb</w:t>
      </w:r>
      <w:proofErr w:type="spellEnd"/>
      <w:r w:rsidR="00AC5AF2" w:rsidRPr="005F503B">
        <w:rPr>
          <w:rFonts w:hint="eastAsia"/>
          <w:spacing w:val="-6"/>
        </w:rPr>
        <w:t xml:space="preserve"> ＞ </w:t>
      </w:r>
      <w:proofErr w:type="spellStart"/>
      <w:r w:rsidR="00AC5AF2" w:rsidRPr="005F503B">
        <w:rPr>
          <w:rFonts w:hint="eastAsia"/>
          <w:spacing w:val="-6"/>
        </w:rPr>
        <w:t>e</w:t>
      </w:r>
      <w:r w:rsidR="002F213C" w:rsidRPr="005F503B">
        <w:rPr>
          <w:rFonts w:hint="eastAsia"/>
          <w:spacing w:val="-6"/>
        </w:rPr>
        <w:t>t</w:t>
      </w:r>
      <w:r w:rsidR="00AC5AF2" w:rsidRPr="005F503B">
        <w:rPr>
          <w:rFonts w:hint="eastAsia"/>
          <w:spacing w:val="-6"/>
        </w:rPr>
        <w:t>q</w:t>
      </w:r>
      <w:r w:rsidR="002F213C" w:rsidRPr="005F503B">
        <w:rPr>
          <w:rFonts w:hint="eastAsia"/>
          <w:spacing w:val="-6"/>
        </w:rPr>
        <w:t>a</w:t>
      </w:r>
      <w:r w:rsidR="00AC5AF2" w:rsidRPr="005F503B">
        <w:rPr>
          <w:rFonts w:hint="eastAsia"/>
          <w:spacing w:val="-6"/>
        </w:rPr>
        <w:t>l</w:t>
      </w:r>
      <w:r w:rsidR="002F213C" w:rsidRPr="005F503B">
        <w:rPr>
          <w:rFonts w:hint="eastAsia"/>
          <w:spacing w:val="-6"/>
        </w:rPr>
        <w:t>t</w:t>
      </w:r>
      <w:r w:rsidR="00AC5AF2" w:rsidRPr="005F503B">
        <w:rPr>
          <w:rFonts w:hint="eastAsia"/>
          <w:spacing w:val="-6"/>
        </w:rPr>
        <w:t>_DLPWR</w:t>
      </w:r>
      <w:proofErr w:type="spellEnd"/>
      <w:r w:rsidR="00AC5AF2" w:rsidRPr="005F503B">
        <w:rPr>
          <w:rFonts w:hint="eastAsia"/>
          <w:spacing w:val="-6"/>
        </w:rPr>
        <w:t>(例 0(kW))）</w:t>
      </w:r>
    </w:p>
    <w:p w14:paraId="0BC84371" w14:textId="77777777" w:rsidR="000D5332" w:rsidRPr="005F503B" w:rsidRDefault="000D5332" w:rsidP="000D5332">
      <w:pPr>
        <w:pStyle w:val="a3"/>
        <w:tabs>
          <w:tab w:val="clear" w:pos="4252"/>
          <w:tab w:val="clear" w:pos="8504"/>
        </w:tabs>
        <w:rPr>
          <w:spacing w:val="-6"/>
        </w:rPr>
      </w:pPr>
    </w:p>
    <w:p w14:paraId="1CD0000C" w14:textId="77777777" w:rsidR="000D5332" w:rsidRPr="005F503B" w:rsidRDefault="000D5332" w:rsidP="000D5332">
      <w:pPr>
        <w:pStyle w:val="a3"/>
        <w:tabs>
          <w:tab w:val="clear" w:pos="4252"/>
          <w:tab w:val="clear" w:pos="8504"/>
        </w:tabs>
        <w:rPr>
          <w:spacing w:val="-6"/>
        </w:rPr>
      </w:pPr>
      <w:r w:rsidRPr="005F503B">
        <w:rPr>
          <w:rFonts w:hint="eastAsia"/>
          <w:spacing w:val="-6"/>
        </w:rPr>
        <w:t>４－２．</w:t>
      </w:r>
      <w:proofErr w:type="spellStart"/>
      <w:r w:rsidRPr="005F503B">
        <w:rPr>
          <w:rFonts w:hint="eastAsia"/>
          <w:spacing w:val="-6"/>
        </w:rPr>
        <w:t>epwrels</w:t>
      </w:r>
      <w:proofErr w:type="spellEnd"/>
      <w:r w:rsidRPr="005F503B">
        <w:rPr>
          <w:rFonts w:hint="eastAsia"/>
          <w:spacing w:val="-6"/>
        </w:rPr>
        <w:t>（電気負荷動力）の算出</w:t>
      </w:r>
    </w:p>
    <w:p w14:paraId="729E9676" w14:textId="77777777" w:rsidR="000D5332" w:rsidRPr="005F503B" w:rsidRDefault="000D5332" w:rsidP="000D5332">
      <w:pPr>
        <w:pStyle w:val="a3"/>
        <w:tabs>
          <w:tab w:val="clear" w:pos="4252"/>
          <w:tab w:val="clear" w:pos="8504"/>
        </w:tabs>
        <w:rPr>
          <w:spacing w:val="-6"/>
        </w:rPr>
      </w:pPr>
      <w:r w:rsidRPr="005F503B">
        <w:rPr>
          <w:rFonts w:hint="eastAsia"/>
          <w:spacing w:val="-6"/>
        </w:rPr>
        <w:t xml:space="preserve">    </w:t>
      </w:r>
      <w:proofErr w:type="spellStart"/>
      <w:r w:rsidRPr="005F503B">
        <w:rPr>
          <w:rFonts w:hint="eastAsia"/>
          <w:spacing w:val="-6"/>
        </w:rPr>
        <w:t>epwrels</w:t>
      </w:r>
      <w:proofErr w:type="spellEnd"/>
      <w:r w:rsidRPr="005F503B">
        <w:rPr>
          <w:rFonts w:hint="eastAsia"/>
          <w:spacing w:val="-6"/>
        </w:rPr>
        <w:t xml:space="preserve"> ← 最大値｛ </w:t>
      </w:r>
      <w:proofErr w:type="spellStart"/>
      <w:r w:rsidRPr="005F503B">
        <w:rPr>
          <w:rFonts w:hint="eastAsia"/>
          <w:spacing w:val="-6"/>
        </w:rPr>
        <w:t>epwrelsrq</w:t>
      </w:r>
      <w:proofErr w:type="spellEnd"/>
      <w:r w:rsidRPr="005F503B">
        <w:rPr>
          <w:rFonts w:hint="eastAsia"/>
          <w:spacing w:val="-6"/>
        </w:rPr>
        <w:t>、</w:t>
      </w:r>
      <w:proofErr w:type="spellStart"/>
      <w:r w:rsidRPr="005F503B">
        <w:rPr>
          <w:rFonts w:hint="eastAsia"/>
          <w:spacing w:val="-6"/>
        </w:rPr>
        <w:t>epwralt</w:t>
      </w:r>
      <w:proofErr w:type="spellEnd"/>
      <w:r w:rsidRPr="005F503B">
        <w:rPr>
          <w:rFonts w:hint="eastAsia"/>
          <w:spacing w:val="-6"/>
        </w:rPr>
        <w:t xml:space="preserve"> ＋ </w:t>
      </w:r>
      <w:proofErr w:type="spellStart"/>
      <w:r w:rsidRPr="005F503B">
        <w:rPr>
          <w:rFonts w:hint="eastAsia"/>
          <w:spacing w:val="-6"/>
        </w:rPr>
        <w:t>epwaltsoc</w:t>
      </w:r>
      <w:proofErr w:type="spellEnd"/>
      <w:r w:rsidRPr="005F503B">
        <w:rPr>
          <w:rFonts w:hint="eastAsia"/>
          <w:spacing w:val="-6"/>
        </w:rPr>
        <w:t xml:space="preserve"> ｝</w:t>
      </w:r>
      <w:r w:rsidR="00A7083D" w:rsidRPr="005F503B">
        <w:rPr>
          <w:rFonts w:hint="eastAsia"/>
          <w:szCs w:val="21"/>
        </w:rPr>
        <w:t>【充電制御有】</w:t>
      </w:r>
    </w:p>
    <w:p w14:paraId="48FF1F5B" w14:textId="77777777" w:rsidR="00A7083D" w:rsidRPr="005F503B" w:rsidRDefault="00A7083D" w:rsidP="00A7083D">
      <w:pPr>
        <w:pStyle w:val="a3"/>
        <w:tabs>
          <w:tab w:val="clear" w:pos="4252"/>
          <w:tab w:val="clear" w:pos="8504"/>
        </w:tabs>
        <w:rPr>
          <w:spacing w:val="-6"/>
        </w:rPr>
      </w:pPr>
      <w:r w:rsidRPr="005F503B">
        <w:rPr>
          <w:rFonts w:hint="eastAsia"/>
          <w:spacing w:val="-6"/>
        </w:rPr>
        <w:t xml:space="preserve">    </w:t>
      </w:r>
      <w:proofErr w:type="spellStart"/>
      <w:r w:rsidRPr="005F503B">
        <w:rPr>
          <w:rFonts w:hint="eastAsia"/>
          <w:spacing w:val="-6"/>
        </w:rPr>
        <w:t>epwrels</w:t>
      </w:r>
      <w:proofErr w:type="spellEnd"/>
      <w:r w:rsidRPr="005F503B">
        <w:rPr>
          <w:rFonts w:hint="eastAsia"/>
          <w:spacing w:val="-6"/>
        </w:rPr>
        <w:t xml:space="preserve"> ← 最大値｛ </w:t>
      </w:r>
      <w:proofErr w:type="spellStart"/>
      <w:r w:rsidRPr="005F503B">
        <w:rPr>
          <w:rFonts w:hint="eastAsia"/>
          <w:spacing w:val="-6"/>
        </w:rPr>
        <w:t>epwrelsrq</w:t>
      </w:r>
      <w:proofErr w:type="spellEnd"/>
      <w:r w:rsidRPr="005F503B">
        <w:rPr>
          <w:rFonts w:hint="eastAsia"/>
          <w:spacing w:val="-6"/>
        </w:rPr>
        <w:t>、</w:t>
      </w:r>
      <w:proofErr w:type="spellStart"/>
      <w:r w:rsidRPr="005F503B">
        <w:rPr>
          <w:rFonts w:hint="eastAsia"/>
          <w:spacing w:val="-6"/>
        </w:rPr>
        <w:t>epwralt</w:t>
      </w:r>
      <w:proofErr w:type="spellEnd"/>
      <w:r w:rsidRPr="005F503B">
        <w:rPr>
          <w:rFonts w:hint="eastAsia"/>
          <w:spacing w:val="-6"/>
        </w:rPr>
        <w:t xml:space="preserve"> ｝</w:t>
      </w:r>
      <w:r w:rsidRPr="005F503B">
        <w:rPr>
          <w:rFonts w:hint="eastAsia"/>
          <w:szCs w:val="21"/>
        </w:rPr>
        <w:t>【充電制御無】</w:t>
      </w:r>
    </w:p>
    <w:p w14:paraId="7E62D4E0" w14:textId="77777777" w:rsidR="008D1741" w:rsidRPr="005F503B" w:rsidRDefault="008D1741" w:rsidP="000D5332">
      <w:pPr>
        <w:pStyle w:val="a3"/>
        <w:tabs>
          <w:tab w:val="clear" w:pos="4252"/>
          <w:tab w:val="clear" w:pos="8504"/>
        </w:tabs>
        <w:rPr>
          <w:spacing w:val="-6"/>
        </w:rPr>
      </w:pPr>
    </w:p>
    <w:p w14:paraId="308D8804" w14:textId="77777777" w:rsidR="00F6758B" w:rsidRPr="005F503B" w:rsidRDefault="00F6758B" w:rsidP="000D5332">
      <w:pPr>
        <w:pStyle w:val="a3"/>
        <w:tabs>
          <w:tab w:val="clear" w:pos="4252"/>
          <w:tab w:val="clear" w:pos="8504"/>
        </w:tabs>
        <w:rPr>
          <w:spacing w:val="-6"/>
        </w:rPr>
      </w:pPr>
      <w:r w:rsidRPr="005F503B">
        <w:rPr>
          <w:rFonts w:hint="eastAsia"/>
          <w:spacing w:val="-6"/>
        </w:rPr>
        <w:t>４－２－１．</w:t>
      </w:r>
      <w:proofErr w:type="spellStart"/>
      <w:r w:rsidRPr="005F503B">
        <w:rPr>
          <w:rFonts w:hint="eastAsia"/>
          <w:spacing w:val="-6"/>
        </w:rPr>
        <w:t>epwaltsoc</w:t>
      </w:r>
      <w:proofErr w:type="spellEnd"/>
      <w:r w:rsidRPr="005F503B">
        <w:rPr>
          <w:rFonts w:hint="eastAsia"/>
          <w:spacing w:val="-6"/>
        </w:rPr>
        <w:t>（目標電圧上昇時空気応答遅れ補正量）の算出</w:t>
      </w:r>
      <w:r w:rsidRPr="005F503B">
        <w:rPr>
          <w:rFonts w:hint="eastAsia"/>
          <w:szCs w:val="21"/>
        </w:rPr>
        <w:t>【充電制御有】</w:t>
      </w:r>
      <w:commentRangeStart w:id="73"/>
      <w:r w:rsidR="002D7120" w:rsidRPr="005F503B">
        <w:rPr>
          <w:rFonts w:hint="eastAsia"/>
          <w:szCs w:val="21"/>
        </w:rPr>
        <w:t xml:space="preserve"> </w:t>
      </w:r>
      <w:commentRangeEnd w:id="73"/>
      <w:r w:rsidR="002D7120" w:rsidRPr="005F503B">
        <w:rPr>
          <w:rStyle w:val="a7"/>
          <w:spacing w:val="-5"/>
        </w:rPr>
        <w:commentReference w:id="73"/>
      </w:r>
    </w:p>
    <w:p w14:paraId="40A7D7FF" w14:textId="77777777" w:rsidR="00F6758B" w:rsidRPr="005F503B" w:rsidRDefault="00F6758B" w:rsidP="00F6758B">
      <w:pPr>
        <w:pStyle w:val="a5"/>
        <w:spacing w:line="240" w:lineRule="auto"/>
        <w:ind w:right="39"/>
        <w:textAlignment w:val="center"/>
        <w:rPr>
          <w:spacing w:val="-6"/>
          <w:sz w:val="21"/>
        </w:rPr>
      </w:pPr>
      <w:r w:rsidRPr="005F503B">
        <w:rPr>
          <w:rFonts w:hint="eastAsia"/>
          <w:spacing w:val="-6"/>
          <w:sz w:val="21"/>
        </w:rPr>
        <w:t xml:space="preserve">    </w:t>
      </w:r>
      <w:proofErr w:type="spellStart"/>
      <w:r w:rsidRPr="005F503B">
        <w:rPr>
          <w:rFonts w:hint="eastAsia"/>
          <w:spacing w:val="-6"/>
          <w:sz w:val="21"/>
        </w:rPr>
        <w:t>epwaltsoc</w:t>
      </w:r>
      <w:proofErr w:type="spellEnd"/>
      <w:r w:rsidRPr="005F503B">
        <w:rPr>
          <w:rFonts w:hint="eastAsia"/>
          <w:spacing w:val="-6"/>
          <w:sz w:val="21"/>
        </w:rPr>
        <w:t xml:space="preserve"> ← </w:t>
      </w:r>
      <w:proofErr w:type="spellStart"/>
      <w:r w:rsidRPr="005F503B">
        <w:rPr>
          <w:rFonts w:hint="eastAsia"/>
          <w:spacing w:val="-6"/>
          <w:sz w:val="21"/>
        </w:rPr>
        <w:t>epwaltsocb</w:t>
      </w:r>
      <w:proofErr w:type="spellEnd"/>
      <w:r w:rsidRPr="005F503B">
        <w:rPr>
          <w:rFonts w:hint="eastAsia"/>
          <w:spacing w:val="-6"/>
          <w:sz w:val="21"/>
        </w:rPr>
        <w:t xml:space="preserve"> ≦ </w:t>
      </w:r>
      <w:proofErr w:type="spellStart"/>
      <w:r w:rsidRPr="005F503B">
        <w:rPr>
          <w:spacing w:val="-6"/>
          <w:sz w:val="21"/>
        </w:rPr>
        <w:t>e</w:t>
      </w:r>
      <w:r w:rsidRPr="005F503B">
        <w:rPr>
          <w:rFonts w:hint="eastAsia"/>
          <w:spacing w:val="-6"/>
          <w:sz w:val="21"/>
        </w:rPr>
        <w:t>t</w:t>
      </w:r>
      <w:r w:rsidRPr="005F503B">
        <w:rPr>
          <w:spacing w:val="-6"/>
          <w:sz w:val="21"/>
        </w:rPr>
        <w:t>q</w:t>
      </w:r>
      <w:r w:rsidRPr="005F503B">
        <w:rPr>
          <w:rFonts w:hint="eastAsia"/>
          <w:spacing w:val="-6"/>
          <w:sz w:val="21"/>
        </w:rPr>
        <w:t>a</w:t>
      </w:r>
      <w:r w:rsidRPr="005F503B">
        <w:rPr>
          <w:spacing w:val="-6"/>
          <w:sz w:val="21"/>
        </w:rPr>
        <w:t>l</w:t>
      </w:r>
      <w:r w:rsidRPr="005F503B">
        <w:rPr>
          <w:rFonts w:hint="eastAsia"/>
          <w:spacing w:val="-6"/>
          <w:sz w:val="21"/>
        </w:rPr>
        <w:t>t</w:t>
      </w:r>
      <w:r w:rsidRPr="005F503B">
        <w:rPr>
          <w:spacing w:val="-6"/>
          <w:sz w:val="21"/>
        </w:rPr>
        <w:t>_PWALTSOCGD</w:t>
      </w:r>
      <w:proofErr w:type="spellEnd"/>
      <w:r w:rsidRPr="005F503B">
        <w:rPr>
          <w:rFonts w:hint="eastAsia"/>
          <w:spacing w:val="-6"/>
          <w:sz w:val="21"/>
        </w:rPr>
        <w:t>(例 0.8(kW))</w:t>
      </w:r>
    </w:p>
    <w:p w14:paraId="0216239D" w14:textId="77777777" w:rsidR="00F6758B" w:rsidRPr="005F503B" w:rsidRDefault="00F6758B" w:rsidP="00F6758B">
      <w:pPr>
        <w:pStyle w:val="a5"/>
        <w:spacing w:line="240" w:lineRule="auto"/>
        <w:ind w:right="39"/>
        <w:textAlignment w:val="center"/>
        <w:rPr>
          <w:spacing w:val="-6"/>
          <w:sz w:val="21"/>
        </w:rPr>
      </w:pPr>
    </w:p>
    <w:p w14:paraId="2660E693" w14:textId="77777777" w:rsidR="00F6758B" w:rsidRPr="005F503B" w:rsidRDefault="008A55A0" w:rsidP="007D7205">
      <w:pPr>
        <w:pStyle w:val="a5"/>
        <w:spacing w:line="240" w:lineRule="auto"/>
        <w:ind w:right="39"/>
        <w:textAlignment w:val="center"/>
        <w:rPr>
          <w:spacing w:val="-6"/>
          <w:sz w:val="21"/>
        </w:rPr>
      </w:pPr>
      <w:r w:rsidRPr="005F503B">
        <w:rPr>
          <w:rFonts w:hint="eastAsia"/>
          <w:spacing w:val="-6"/>
          <w:sz w:val="21"/>
        </w:rPr>
        <w:t>ここで、・</w:t>
      </w:r>
      <w:proofErr w:type="spellStart"/>
      <w:r w:rsidR="00F6758B" w:rsidRPr="005F503B">
        <w:rPr>
          <w:rFonts w:hint="eastAsia"/>
          <w:spacing w:val="-6"/>
          <w:sz w:val="21"/>
        </w:rPr>
        <w:t>epwaltsocb</w:t>
      </w:r>
      <w:proofErr w:type="spellEnd"/>
      <w:r w:rsidR="00F6758B" w:rsidRPr="005F503B">
        <w:rPr>
          <w:rFonts w:hint="eastAsia"/>
          <w:spacing w:val="-6"/>
          <w:sz w:val="21"/>
        </w:rPr>
        <w:t>（目標電圧上昇時空気応答遅れベース補正量）の算出</w:t>
      </w:r>
    </w:p>
    <w:p w14:paraId="6E7A5325" w14:textId="77777777" w:rsidR="00F6758B" w:rsidRPr="005F503B" w:rsidRDefault="00F6758B" w:rsidP="00F6758B">
      <w:pPr>
        <w:pStyle w:val="a5"/>
        <w:spacing w:line="240" w:lineRule="auto"/>
        <w:ind w:right="39"/>
        <w:textAlignment w:val="center"/>
        <w:rPr>
          <w:spacing w:val="-6"/>
          <w:sz w:val="21"/>
        </w:rPr>
      </w:pPr>
      <w:r w:rsidRPr="005F503B">
        <w:rPr>
          <w:rFonts w:hint="eastAsia"/>
          <w:spacing w:val="-6"/>
          <w:sz w:val="21"/>
        </w:rPr>
        <w:t xml:space="preserve">    </w:t>
      </w:r>
      <w:r w:rsidR="008A55A0" w:rsidRPr="005F503B">
        <w:rPr>
          <w:rFonts w:hint="eastAsia"/>
          <w:spacing w:val="-6"/>
          <w:sz w:val="21"/>
        </w:rPr>
        <w:t xml:space="preserve">  </w:t>
      </w:r>
      <w:r w:rsidR="007D7205" w:rsidRPr="005F503B">
        <w:rPr>
          <w:rFonts w:hint="eastAsia"/>
          <w:spacing w:val="-6"/>
          <w:sz w:val="21"/>
        </w:rPr>
        <w:t xml:space="preserve">    </w:t>
      </w:r>
      <w:r w:rsidRPr="005F503B">
        <w:rPr>
          <w:rFonts w:hint="eastAsia"/>
          <w:spacing w:val="-6"/>
          <w:sz w:val="21"/>
        </w:rPr>
        <w:t>(1)算出条件(共に)</w:t>
      </w:r>
    </w:p>
    <w:p w14:paraId="65D496B2" w14:textId="77777777" w:rsidR="00F6758B" w:rsidRPr="005F503B" w:rsidRDefault="00F6758B" w:rsidP="00F6758B">
      <w:pPr>
        <w:pStyle w:val="a5"/>
        <w:spacing w:line="240" w:lineRule="auto"/>
        <w:ind w:right="39"/>
        <w:textAlignment w:val="center"/>
        <w:rPr>
          <w:spacing w:val="-6"/>
          <w:sz w:val="21"/>
        </w:rPr>
      </w:pPr>
      <w:r w:rsidRPr="005F503B">
        <w:rPr>
          <w:rFonts w:hint="eastAsia"/>
          <w:spacing w:val="-6"/>
          <w:sz w:val="21"/>
        </w:rPr>
        <w:t xml:space="preserve">      </w:t>
      </w:r>
      <w:r w:rsidR="008A55A0" w:rsidRPr="005F503B">
        <w:rPr>
          <w:rFonts w:hint="eastAsia"/>
          <w:spacing w:val="-6"/>
          <w:sz w:val="21"/>
        </w:rPr>
        <w:t xml:space="preserve">  </w:t>
      </w:r>
      <w:r w:rsidR="007D7205" w:rsidRPr="005F503B">
        <w:rPr>
          <w:rFonts w:hint="eastAsia"/>
          <w:spacing w:val="-6"/>
          <w:sz w:val="21"/>
        </w:rPr>
        <w:t xml:space="preserve">    </w:t>
      </w:r>
      <w:r w:rsidRPr="005F503B">
        <w:rPr>
          <w:rFonts w:hint="eastAsia"/>
          <w:spacing w:val="-6"/>
          <w:sz w:val="21"/>
        </w:rPr>
        <w:t xml:space="preserve">① 始動後所定時間経過（exst_ecast_16m ≧ </w:t>
      </w:r>
      <w:proofErr w:type="spellStart"/>
      <w:r w:rsidRPr="005F503B">
        <w:rPr>
          <w:rFonts w:hint="eastAsia"/>
          <w:spacing w:val="-6"/>
          <w:sz w:val="21"/>
        </w:rPr>
        <w:t>etqalt_CASTALTDLY</w:t>
      </w:r>
      <w:proofErr w:type="spellEnd"/>
      <w:r w:rsidRPr="005F503B">
        <w:rPr>
          <w:rFonts w:hint="eastAsia"/>
          <w:spacing w:val="-6"/>
          <w:sz w:val="21"/>
        </w:rPr>
        <w:t>(例 2000(</w:t>
      </w:r>
      <w:proofErr w:type="spellStart"/>
      <w:r w:rsidRPr="005F503B">
        <w:rPr>
          <w:rFonts w:hint="eastAsia"/>
          <w:spacing w:val="-6"/>
          <w:sz w:val="21"/>
        </w:rPr>
        <w:t>ms</w:t>
      </w:r>
      <w:proofErr w:type="spellEnd"/>
      <w:r w:rsidRPr="005F503B">
        <w:rPr>
          <w:rFonts w:hint="eastAsia"/>
          <w:spacing w:val="-6"/>
          <w:sz w:val="21"/>
        </w:rPr>
        <w:t>))）</w:t>
      </w:r>
    </w:p>
    <w:p w14:paraId="27A60601" w14:textId="77777777" w:rsidR="00F6758B" w:rsidRPr="005F503B" w:rsidRDefault="00F6758B" w:rsidP="00F6758B">
      <w:pPr>
        <w:pStyle w:val="a5"/>
        <w:spacing w:line="240" w:lineRule="auto"/>
        <w:ind w:right="39"/>
        <w:textAlignment w:val="center"/>
        <w:rPr>
          <w:spacing w:val="-6"/>
          <w:sz w:val="21"/>
        </w:rPr>
      </w:pPr>
      <w:r w:rsidRPr="005F503B">
        <w:rPr>
          <w:rFonts w:hint="eastAsia"/>
          <w:spacing w:val="-6"/>
          <w:sz w:val="21"/>
        </w:rPr>
        <w:t xml:space="preserve">      </w:t>
      </w:r>
      <w:r w:rsidR="008A55A0" w:rsidRPr="005F503B">
        <w:rPr>
          <w:rFonts w:hint="eastAsia"/>
          <w:spacing w:val="-6"/>
          <w:sz w:val="21"/>
        </w:rPr>
        <w:t xml:space="preserve">  </w:t>
      </w:r>
      <w:r w:rsidR="007D7205" w:rsidRPr="005F503B">
        <w:rPr>
          <w:rFonts w:hint="eastAsia"/>
          <w:spacing w:val="-6"/>
          <w:sz w:val="21"/>
        </w:rPr>
        <w:t xml:space="preserve">    </w:t>
      </w:r>
      <w:r w:rsidRPr="005F503B">
        <w:rPr>
          <w:rFonts w:hint="eastAsia"/>
          <w:spacing w:val="-6"/>
          <w:sz w:val="21"/>
        </w:rPr>
        <w:t>② オルタ負荷増大へ変化時（</w:t>
      </w:r>
      <w:proofErr w:type="spellStart"/>
      <w:r w:rsidRPr="005F503B">
        <w:rPr>
          <w:spacing w:val="-6"/>
          <w:sz w:val="21"/>
        </w:rPr>
        <w:t>ysocpublic_yxaltldinc</w:t>
      </w:r>
      <w:proofErr w:type="spellEnd"/>
      <w:r w:rsidRPr="005F503B">
        <w:rPr>
          <w:rFonts w:hint="eastAsia"/>
          <w:spacing w:val="-6"/>
          <w:sz w:val="21"/>
        </w:rPr>
        <w:t xml:space="preserve"> ＝ OFF → ON）</w:t>
      </w:r>
    </w:p>
    <w:p w14:paraId="274117F3" w14:textId="77777777" w:rsidR="00F6758B" w:rsidRPr="005F503B" w:rsidRDefault="00F6758B" w:rsidP="00F6758B">
      <w:pPr>
        <w:pStyle w:val="a5"/>
        <w:spacing w:line="240" w:lineRule="auto"/>
        <w:ind w:right="39"/>
        <w:textAlignment w:val="center"/>
        <w:rPr>
          <w:spacing w:val="-6"/>
          <w:sz w:val="21"/>
        </w:rPr>
      </w:pPr>
      <w:r w:rsidRPr="005F503B">
        <w:rPr>
          <w:rFonts w:hint="eastAsia"/>
          <w:spacing w:val="-6"/>
          <w:sz w:val="21"/>
        </w:rPr>
        <w:t xml:space="preserve">    </w:t>
      </w:r>
      <w:r w:rsidR="008A55A0" w:rsidRPr="005F503B">
        <w:rPr>
          <w:rFonts w:hint="eastAsia"/>
          <w:spacing w:val="-6"/>
          <w:sz w:val="21"/>
        </w:rPr>
        <w:t xml:space="preserve">  </w:t>
      </w:r>
      <w:r w:rsidR="007D7205" w:rsidRPr="005F503B">
        <w:rPr>
          <w:rFonts w:hint="eastAsia"/>
          <w:spacing w:val="-6"/>
          <w:sz w:val="21"/>
        </w:rPr>
        <w:t xml:space="preserve">    </w:t>
      </w:r>
      <w:r w:rsidRPr="005F503B">
        <w:rPr>
          <w:rFonts w:hint="eastAsia"/>
          <w:spacing w:val="-6"/>
          <w:sz w:val="21"/>
        </w:rPr>
        <w:t>(2)算出条件成立時</w:t>
      </w:r>
    </w:p>
    <w:p w14:paraId="074098FA" w14:textId="77777777" w:rsidR="00F6758B" w:rsidRPr="005F503B" w:rsidRDefault="00F6758B" w:rsidP="00F6758B">
      <w:pPr>
        <w:pStyle w:val="a5"/>
        <w:spacing w:line="240" w:lineRule="auto"/>
        <w:ind w:right="39"/>
        <w:textAlignment w:val="center"/>
        <w:rPr>
          <w:spacing w:val="-6"/>
          <w:sz w:val="21"/>
          <w:szCs w:val="21"/>
        </w:rPr>
      </w:pPr>
      <w:r w:rsidRPr="005F503B">
        <w:rPr>
          <w:rFonts w:hint="eastAsia"/>
          <w:spacing w:val="-6"/>
          <w:sz w:val="21"/>
          <w:szCs w:val="21"/>
        </w:rPr>
        <w:t xml:space="preserve">      </w:t>
      </w:r>
      <w:r w:rsidR="008A55A0" w:rsidRPr="005F503B">
        <w:rPr>
          <w:rFonts w:hint="eastAsia"/>
          <w:spacing w:val="-6"/>
          <w:sz w:val="21"/>
          <w:szCs w:val="21"/>
        </w:rPr>
        <w:t xml:space="preserve">  </w:t>
      </w:r>
      <w:r w:rsidR="007D7205" w:rsidRPr="005F503B">
        <w:rPr>
          <w:rFonts w:hint="eastAsia"/>
          <w:spacing w:val="-6"/>
          <w:sz w:val="21"/>
          <w:szCs w:val="21"/>
        </w:rPr>
        <w:t xml:space="preserve">      </w:t>
      </w:r>
      <w:proofErr w:type="spellStart"/>
      <w:r w:rsidRPr="005F503B">
        <w:rPr>
          <w:rFonts w:hint="eastAsia"/>
          <w:spacing w:val="-6"/>
          <w:sz w:val="21"/>
          <w:szCs w:val="21"/>
        </w:rPr>
        <w:t>epwaltsocb</w:t>
      </w:r>
      <w:proofErr w:type="spellEnd"/>
      <w:r w:rsidRPr="005F503B">
        <w:rPr>
          <w:rFonts w:hint="eastAsia"/>
          <w:spacing w:val="-6"/>
          <w:sz w:val="21"/>
          <w:szCs w:val="21"/>
        </w:rPr>
        <w:t xml:space="preserve"> ← </w:t>
      </w:r>
      <w:proofErr w:type="spellStart"/>
      <w:r w:rsidRPr="005F503B">
        <w:rPr>
          <w:rFonts w:hint="eastAsia"/>
          <w:spacing w:val="-6"/>
          <w:sz w:val="21"/>
          <w:szCs w:val="21"/>
        </w:rPr>
        <w:t>epwaltsocb_map</w:t>
      </w:r>
      <w:proofErr w:type="spellEnd"/>
      <w:r w:rsidRPr="005F503B">
        <w:rPr>
          <w:rFonts w:hint="eastAsia"/>
          <w:spacing w:val="-6"/>
          <w:sz w:val="21"/>
          <w:szCs w:val="21"/>
        </w:rPr>
        <w:t>（</w:t>
      </w:r>
      <w:proofErr w:type="spellStart"/>
      <w:r w:rsidRPr="005F503B">
        <w:rPr>
          <w:rFonts w:hint="eastAsia"/>
          <w:sz w:val="21"/>
          <w:szCs w:val="21"/>
        </w:rPr>
        <w:t>epwralt</w:t>
      </w:r>
      <w:proofErr w:type="spellEnd"/>
      <w:r w:rsidRPr="005F503B">
        <w:rPr>
          <w:rFonts w:hint="eastAsia"/>
          <w:spacing w:val="-6"/>
          <w:sz w:val="21"/>
          <w:szCs w:val="21"/>
        </w:rPr>
        <w:t>の1次元ﾏｯﾌﾟ）</w:t>
      </w:r>
    </w:p>
    <w:p w14:paraId="54395E2D" w14:textId="77777777" w:rsidR="00F6758B" w:rsidRPr="005F503B" w:rsidRDefault="00F6758B" w:rsidP="00F6758B">
      <w:pPr>
        <w:pStyle w:val="a5"/>
        <w:spacing w:line="240" w:lineRule="auto"/>
        <w:ind w:right="39"/>
        <w:textAlignment w:val="center"/>
        <w:rPr>
          <w:spacing w:val="-6"/>
          <w:sz w:val="21"/>
        </w:rPr>
      </w:pPr>
      <w:r w:rsidRPr="005F503B">
        <w:rPr>
          <w:rFonts w:hint="eastAsia"/>
          <w:spacing w:val="-6"/>
          <w:sz w:val="21"/>
        </w:rPr>
        <w:t xml:space="preserve">    </w:t>
      </w:r>
      <w:r w:rsidR="008A55A0" w:rsidRPr="005F503B">
        <w:rPr>
          <w:rFonts w:hint="eastAsia"/>
          <w:spacing w:val="-6"/>
          <w:sz w:val="21"/>
        </w:rPr>
        <w:t xml:space="preserve">  </w:t>
      </w:r>
      <w:r w:rsidR="007D7205" w:rsidRPr="005F503B">
        <w:rPr>
          <w:rFonts w:hint="eastAsia"/>
          <w:spacing w:val="-6"/>
          <w:sz w:val="21"/>
        </w:rPr>
        <w:t xml:space="preserve">    </w:t>
      </w:r>
      <w:r w:rsidRPr="005F503B">
        <w:rPr>
          <w:rFonts w:hint="eastAsia"/>
          <w:spacing w:val="-6"/>
          <w:sz w:val="21"/>
        </w:rPr>
        <w:t>(3)算出条件不成立時</w:t>
      </w:r>
    </w:p>
    <w:p w14:paraId="37DEB665" w14:textId="77777777" w:rsidR="00F6758B" w:rsidRPr="005F503B" w:rsidRDefault="00F6758B" w:rsidP="00F6758B">
      <w:pPr>
        <w:pStyle w:val="a5"/>
        <w:spacing w:line="240" w:lineRule="auto"/>
        <w:ind w:right="39"/>
        <w:textAlignment w:val="center"/>
        <w:rPr>
          <w:spacing w:val="-6"/>
          <w:sz w:val="21"/>
        </w:rPr>
      </w:pPr>
      <w:r w:rsidRPr="005F503B">
        <w:rPr>
          <w:rFonts w:hint="eastAsia"/>
          <w:spacing w:val="-6"/>
          <w:sz w:val="21"/>
        </w:rPr>
        <w:lastRenderedPageBreak/>
        <w:t xml:space="preserve">      </w:t>
      </w:r>
      <w:r w:rsidR="008A55A0" w:rsidRPr="005F503B">
        <w:rPr>
          <w:rFonts w:hint="eastAsia"/>
          <w:spacing w:val="-6"/>
          <w:sz w:val="21"/>
        </w:rPr>
        <w:t xml:space="preserve">  </w:t>
      </w:r>
      <w:r w:rsidR="007D7205" w:rsidRPr="005F503B">
        <w:rPr>
          <w:rFonts w:hint="eastAsia"/>
          <w:spacing w:val="-6"/>
          <w:sz w:val="21"/>
        </w:rPr>
        <w:t xml:space="preserve">    </w:t>
      </w:r>
      <w:r w:rsidRPr="005F503B">
        <w:rPr>
          <w:rFonts w:hint="eastAsia"/>
          <w:spacing w:val="-6"/>
          <w:sz w:val="21"/>
        </w:rPr>
        <w:t>① オルタ負荷増大継続時(</w:t>
      </w:r>
      <w:proofErr w:type="spellStart"/>
      <w:r w:rsidRPr="005F503B">
        <w:rPr>
          <w:spacing w:val="-6"/>
          <w:sz w:val="21"/>
        </w:rPr>
        <w:t>ysocpublic_yxaltldinc</w:t>
      </w:r>
      <w:proofErr w:type="spellEnd"/>
      <w:r w:rsidRPr="005F503B">
        <w:rPr>
          <w:rFonts w:hint="eastAsia"/>
          <w:spacing w:val="-6"/>
          <w:sz w:val="21"/>
        </w:rPr>
        <w:t xml:space="preserve"> ＝ ON)</w:t>
      </w:r>
    </w:p>
    <w:p w14:paraId="7608168E" w14:textId="77777777" w:rsidR="00F6758B" w:rsidRPr="005F503B" w:rsidRDefault="00F6758B" w:rsidP="00F6758B">
      <w:pPr>
        <w:pStyle w:val="a5"/>
        <w:spacing w:line="240" w:lineRule="auto"/>
        <w:ind w:right="39"/>
        <w:textAlignment w:val="center"/>
        <w:rPr>
          <w:spacing w:val="-6"/>
          <w:sz w:val="21"/>
        </w:rPr>
      </w:pPr>
      <w:r w:rsidRPr="005F503B">
        <w:rPr>
          <w:rFonts w:hint="eastAsia"/>
          <w:spacing w:val="-6"/>
          <w:sz w:val="21"/>
        </w:rPr>
        <w:t xml:space="preserve">        </w:t>
      </w:r>
      <w:r w:rsidR="008A55A0" w:rsidRPr="005F503B">
        <w:rPr>
          <w:rFonts w:hint="eastAsia"/>
          <w:spacing w:val="-6"/>
          <w:sz w:val="21"/>
        </w:rPr>
        <w:t xml:space="preserve">  </w:t>
      </w:r>
      <w:r w:rsidR="007D7205" w:rsidRPr="005F503B">
        <w:rPr>
          <w:rFonts w:hint="eastAsia"/>
          <w:spacing w:val="-6"/>
          <w:sz w:val="21"/>
        </w:rPr>
        <w:t xml:space="preserve">    </w:t>
      </w:r>
      <w:proofErr w:type="spellStart"/>
      <w:r w:rsidRPr="005F503B">
        <w:rPr>
          <w:rFonts w:hint="eastAsia"/>
          <w:spacing w:val="-6"/>
          <w:sz w:val="21"/>
        </w:rPr>
        <w:t>epwaltsocb</w:t>
      </w:r>
      <w:proofErr w:type="spellEnd"/>
      <w:r w:rsidRPr="005F503B">
        <w:rPr>
          <w:rFonts w:hint="eastAsia"/>
          <w:spacing w:val="-6"/>
          <w:sz w:val="21"/>
        </w:rPr>
        <w:t xml:space="preserve"> ← 前回</w:t>
      </w:r>
      <w:proofErr w:type="spellStart"/>
      <w:r w:rsidRPr="005F503B">
        <w:rPr>
          <w:rFonts w:hint="eastAsia"/>
          <w:spacing w:val="-6"/>
          <w:sz w:val="21"/>
        </w:rPr>
        <w:t>epwaltsocb</w:t>
      </w:r>
      <w:proofErr w:type="spellEnd"/>
      <w:r w:rsidRPr="005F503B">
        <w:rPr>
          <w:rFonts w:hint="eastAsia"/>
          <w:spacing w:val="-6"/>
          <w:sz w:val="21"/>
        </w:rPr>
        <w:t xml:space="preserve"> － </w:t>
      </w:r>
      <w:proofErr w:type="spellStart"/>
      <w:r w:rsidRPr="005F503B">
        <w:rPr>
          <w:rFonts w:hint="eastAsia"/>
          <w:spacing w:val="-6"/>
          <w:sz w:val="21"/>
        </w:rPr>
        <w:t>etqalt_DECALT</w:t>
      </w:r>
      <w:proofErr w:type="spellEnd"/>
      <w:r w:rsidRPr="005F503B">
        <w:rPr>
          <w:rFonts w:hint="eastAsia"/>
          <w:spacing w:val="-6"/>
          <w:sz w:val="21"/>
        </w:rPr>
        <w:t>(例 0.015(kW)) ≧ 0(kW)</w:t>
      </w:r>
    </w:p>
    <w:p w14:paraId="2F564BEF" w14:textId="77777777" w:rsidR="00F6758B" w:rsidRPr="005F503B" w:rsidRDefault="00F6758B" w:rsidP="00F6758B">
      <w:pPr>
        <w:pStyle w:val="a5"/>
        <w:spacing w:line="240" w:lineRule="auto"/>
        <w:ind w:right="39"/>
        <w:textAlignment w:val="center"/>
        <w:rPr>
          <w:spacing w:val="-6"/>
          <w:sz w:val="21"/>
        </w:rPr>
      </w:pPr>
      <w:r w:rsidRPr="005F503B">
        <w:rPr>
          <w:rFonts w:hint="eastAsia"/>
          <w:spacing w:val="-6"/>
          <w:sz w:val="21"/>
        </w:rPr>
        <w:t xml:space="preserve">      </w:t>
      </w:r>
      <w:r w:rsidR="008A55A0" w:rsidRPr="005F503B">
        <w:rPr>
          <w:rFonts w:hint="eastAsia"/>
          <w:spacing w:val="-6"/>
          <w:sz w:val="21"/>
        </w:rPr>
        <w:t xml:space="preserve">  </w:t>
      </w:r>
      <w:r w:rsidR="007D7205" w:rsidRPr="005F503B">
        <w:rPr>
          <w:rFonts w:hint="eastAsia"/>
          <w:spacing w:val="-6"/>
          <w:sz w:val="21"/>
        </w:rPr>
        <w:t xml:space="preserve">    </w:t>
      </w:r>
      <w:r w:rsidRPr="005F503B">
        <w:rPr>
          <w:rFonts w:hint="eastAsia"/>
          <w:spacing w:val="-6"/>
          <w:sz w:val="21"/>
        </w:rPr>
        <w:t>② 上記以外</w:t>
      </w:r>
    </w:p>
    <w:p w14:paraId="1CABDD87" w14:textId="77777777" w:rsidR="00F6758B" w:rsidRPr="005F503B" w:rsidRDefault="00F6758B" w:rsidP="00F6758B">
      <w:pPr>
        <w:pStyle w:val="a3"/>
        <w:tabs>
          <w:tab w:val="clear" w:pos="4252"/>
          <w:tab w:val="clear" w:pos="8504"/>
        </w:tabs>
        <w:rPr>
          <w:spacing w:val="-6"/>
        </w:rPr>
      </w:pPr>
      <w:r w:rsidRPr="005F503B">
        <w:rPr>
          <w:rFonts w:hint="eastAsia"/>
          <w:spacing w:val="-6"/>
        </w:rPr>
        <w:t xml:space="preserve">        </w:t>
      </w:r>
      <w:r w:rsidR="008A55A0" w:rsidRPr="005F503B">
        <w:rPr>
          <w:rFonts w:hint="eastAsia"/>
          <w:spacing w:val="-6"/>
        </w:rPr>
        <w:t xml:space="preserve">  </w:t>
      </w:r>
      <w:r w:rsidR="007D7205" w:rsidRPr="005F503B">
        <w:rPr>
          <w:rFonts w:hint="eastAsia"/>
          <w:spacing w:val="-6"/>
        </w:rPr>
        <w:t xml:space="preserve">    </w:t>
      </w:r>
      <w:proofErr w:type="spellStart"/>
      <w:r w:rsidRPr="005F503B">
        <w:rPr>
          <w:rFonts w:hint="eastAsia"/>
          <w:spacing w:val="-6"/>
        </w:rPr>
        <w:t>epwaltsocb</w:t>
      </w:r>
      <w:proofErr w:type="spellEnd"/>
      <w:r w:rsidRPr="005F503B">
        <w:rPr>
          <w:rFonts w:hint="eastAsia"/>
          <w:spacing w:val="-6"/>
        </w:rPr>
        <w:t xml:space="preserve"> ← 0(kW)</w:t>
      </w:r>
    </w:p>
    <w:p w14:paraId="085E4562" w14:textId="77777777" w:rsidR="00F6758B" w:rsidRPr="005F503B" w:rsidRDefault="00F6758B" w:rsidP="000D5332">
      <w:pPr>
        <w:pStyle w:val="a3"/>
        <w:tabs>
          <w:tab w:val="clear" w:pos="4252"/>
          <w:tab w:val="clear" w:pos="8504"/>
        </w:tabs>
        <w:rPr>
          <w:spacing w:val="-6"/>
        </w:rPr>
      </w:pPr>
    </w:p>
    <w:p w14:paraId="23988311" w14:textId="77777777" w:rsidR="000D5332" w:rsidRPr="005F503B" w:rsidRDefault="000D5332" w:rsidP="000D5332">
      <w:pPr>
        <w:pStyle w:val="a3"/>
        <w:tabs>
          <w:tab w:val="clear" w:pos="4252"/>
          <w:tab w:val="clear" w:pos="8504"/>
        </w:tabs>
        <w:rPr>
          <w:spacing w:val="-6"/>
        </w:rPr>
      </w:pPr>
      <w:r w:rsidRPr="005F503B">
        <w:rPr>
          <w:rFonts w:hint="eastAsia"/>
          <w:spacing w:val="-6"/>
        </w:rPr>
        <w:t>４－３．</w:t>
      </w:r>
      <w:proofErr w:type="spellStart"/>
      <w:r w:rsidRPr="005F503B">
        <w:rPr>
          <w:rFonts w:hint="eastAsia"/>
          <w:spacing w:val="-6"/>
        </w:rPr>
        <w:t>epwralt</w:t>
      </w:r>
      <w:proofErr w:type="spellEnd"/>
      <w:r w:rsidRPr="005F503B">
        <w:rPr>
          <w:rFonts w:hint="eastAsia"/>
          <w:spacing w:val="-6"/>
        </w:rPr>
        <w:t>（</w:t>
      </w:r>
      <w:r w:rsidR="003F1A1A" w:rsidRPr="005F503B">
        <w:rPr>
          <w:rFonts w:hint="eastAsia"/>
          <w:spacing w:val="-6"/>
        </w:rPr>
        <w:t>オルタパワー</w:t>
      </w:r>
      <w:r w:rsidRPr="005F503B">
        <w:rPr>
          <w:rFonts w:hint="eastAsia"/>
          <w:spacing w:val="-6"/>
        </w:rPr>
        <w:t>）の算出</w:t>
      </w:r>
    </w:p>
    <w:p w14:paraId="2CE8DB13" w14:textId="77777777" w:rsidR="000D5332" w:rsidRPr="005F503B" w:rsidRDefault="000D5332" w:rsidP="000D5332">
      <w:pPr>
        <w:rPr>
          <w:spacing w:val="-6"/>
        </w:rPr>
      </w:pPr>
      <w:r w:rsidRPr="005F503B">
        <w:rPr>
          <w:rFonts w:hint="eastAsia"/>
          <w:spacing w:val="-6"/>
        </w:rPr>
        <w:t xml:space="preserve">    </w:t>
      </w:r>
      <w:r w:rsidRPr="005F503B">
        <w:rPr>
          <w:rFonts w:hint="eastAsia"/>
        </w:rPr>
        <w:t>ELIB_CONV_TTOP（</w:t>
      </w:r>
      <w:proofErr w:type="spellStart"/>
      <w:r w:rsidRPr="005F503B">
        <w:rPr>
          <w:rFonts w:hint="eastAsia"/>
        </w:rPr>
        <w:t>etqaltt</w:t>
      </w:r>
      <w:proofErr w:type="spellEnd"/>
      <w:r w:rsidRPr="005F503B">
        <w:rPr>
          <w:rFonts w:hint="eastAsia"/>
        </w:rPr>
        <w:t>、</w:t>
      </w:r>
      <w:proofErr w:type="spellStart"/>
      <w:r w:rsidR="00E663D6" w:rsidRPr="005F503B">
        <w:t>emnet_enet</w:t>
      </w:r>
      <w:proofErr w:type="spellEnd"/>
      <w:r w:rsidR="00E663D6" w:rsidRPr="005F503B" w:rsidDel="00E663D6">
        <w:rPr>
          <w:rFonts w:hint="eastAsia"/>
        </w:rPr>
        <w:t xml:space="preserve"> </w:t>
      </w:r>
      <w:r w:rsidRPr="005F503B">
        <w:rPr>
          <w:rFonts w:hint="eastAsia"/>
        </w:rPr>
        <w:t>、</w:t>
      </w:r>
      <w:proofErr w:type="spellStart"/>
      <w:r w:rsidRPr="005F503B">
        <w:rPr>
          <w:rFonts w:hint="eastAsia"/>
        </w:rPr>
        <w:t>epwralt</w:t>
      </w:r>
      <w:proofErr w:type="spellEnd"/>
      <w:r w:rsidRPr="005F503B">
        <w:rPr>
          <w:rFonts w:hint="eastAsia"/>
        </w:rPr>
        <w:t>） ※トルクをパワーに変換</w:t>
      </w:r>
    </w:p>
    <w:p w14:paraId="7C292EB5" w14:textId="77777777" w:rsidR="00AC5AF2" w:rsidRPr="005F503B" w:rsidRDefault="00AC5AF2" w:rsidP="00AC5AF2">
      <w:pPr>
        <w:rPr>
          <w:spacing w:val="-6"/>
        </w:rPr>
      </w:pPr>
    </w:p>
    <w:p w14:paraId="52F1C88B" w14:textId="77777777" w:rsidR="00AC5AF2" w:rsidRPr="005F503B" w:rsidRDefault="007F2534" w:rsidP="00AC5AF2">
      <w:pPr>
        <w:rPr>
          <w:spacing w:val="-6"/>
        </w:rPr>
      </w:pPr>
      <w:r w:rsidRPr="005F503B">
        <w:rPr>
          <w:rFonts w:hint="eastAsia"/>
          <w:spacing w:val="-6"/>
        </w:rPr>
        <w:t>５</w:t>
      </w:r>
      <w:r w:rsidR="00AC5AF2" w:rsidRPr="005F503B">
        <w:rPr>
          <w:rFonts w:hint="eastAsia"/>
          <w:spacing w:val="-6"/>
        </w:rPr>
        <w:t>．</w:t>
      </w:r>
      <w:proofErr w:type="spellStart"/>
      <w:r w:rsidR="00AC5AF2" w:rsidRPr="005F503B">
        <w:rPr>
          <w:rFonts w:hint="eastAsia"/>
          <w:spacing w:val="-6"/>
        </w:rPr>
        <w:t>epwrelsrqb</w:t>
      </w:r>
      <w:proofErr w:type="spellEnd"/>
      <w:r w:rsidR="00AC5AF2" w:rsidRPr="005F503B">
        <w:rPr>
          <w:rFonts w:hint="eastAsia"/>
          <w:spacing w:val="-6"/>
        </w:rPr>
        <w:t>（電気負荷動力ベース値）の算出</w:t>
      </w:r>
      <w:commentRangeStart w:id="74"/>
      <w:commentRangeEnd w:id="74"/>
      <w:r w:rsidR="0038543A" w:rsidRPr="005F503B">
        <w:rPr>
          <w:rStyle w:val="a7"/>
        </w:rPr>
        <w:commentReference w:id="74"/>
      </w:r>
      <w:r w:rsidR="00E30BCC" w:rsidRPr="00E30BCC">
        <w:rPr>
          <w:rFonts w:hint="eastAsia"/>
          <w:spacing w:val="-6"/>
        </w:rPr>
        <w:t>（16ms）</w:t>
      </w:r>
      <w:commentRangeStart w:id="75"/>
      <w:commentRangeEnd w:id="75"/>
      <w:r w:rsidR="00E30BCC">
        <w:rPr>
          <w:rStyle w:val="a7"/>
        </w:rPr>
        <w:commentReference w:id="75"/>
      </w:r>
    </w:p>
    <w:p w14:paraId="20A760D4" w14:textId="77777777" w:rsidR="00AC5AF2" w:rsidRPr="005F503B" w:rsidRDefault="00AC5AF2" w:rsidP="00AC5AF2">
      <w:pPr>
        <w:rPr>
          <w:spacing w:val="-6"/>
        </w:rPr>
      </w:pPr>
      <w:r w:rsidRPr="005F503B">
        <w:rPr>
          <w:spacing w:val="-6"/>
        </w:rPr>
        <w:t xml:space="preserve">    </w:t>
      </w:r>
      <w:proofErr w:type="spellStart"/>
      <w:r w:rsidRPr="005F503B">
        <w:rPr>
          <w:spacing w:val="-6"/>
        </w:rPr>
        <w:t>e</w:t>
      </w:r>
      <w:r w:rsidRPr="005F503B">
        <w:rPr>
          <w:rFonts w:hint="eastAsia"/>
          <w:spacing w:val="-6"/>
        </w:rPr>
        <w:t>pwr</w:t>
      </w:r>
      <w:r w:rsidRPr="005F503B">
        <w:rPr>
          <w:spacing w:val="-6"/>
        </w:rPr>
        <w:t>el</w:t>
      </w:r>
      <w:r w:rsidRPr="005F503B">
        <w:rPr>
          <w:rFonts w:hint="eastAsia"/>
          <w:spacing w:val="-6"/>
        </w:rPr>
        <w:t>srqb</w:t>
      </w:r>
      <w:proofErr w:type="spellEnd"/>
      <w:r w:rsidRPr="005F503B">
        <w:rPr>
          <w:rFonts w:hint="eastAsia"/>
          <w:spacing w:val="-6"/>
        </w:rPr>
        <w:t>は下記の信号に該当する電気負荷を積算して算出する</w:t>
      </w:r>
    </w:p>
    <w:p w14:paraId="503A60CF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</w:t>
      </w:r>
      <w:r w:rsidRPr="005F503B">
        <w:rPr>
          <w:spacing w:val="-6"/>
        </w:rPr>
        <w:t xml:space="preserve">  </w:t>
      </w:r>
      <w:r w:rsidRPr="005F503B">
        <w:rPr>
          <w:rFonts w:hint="eastAsia"/>
          <w:spacing w:val="-6"/>
        </w:rPr>
        <w:t>（</w:t>
      </w:r>
      <w:r w:rsidR="00EE0AF0" w:rsidRPr="005F503B">
        <w:rPr>
          <w:rFonts w:hint="eastAsia"/>
          <w:spacing w:val="-6"/>
        </w:rPr>
        <w:t>電気負荷の入力が無い時</w:t>
      </w:r>
      <w:r w:rsidRPr="005F503B">
        <w:rPr>
          <w:rFonts w:hint="eastAsia"/>
          <w:spacing w:val="-6"/>
        </w:rPr>
        <w:t>は</w:t>
      </w:r>
      <w:proofErr w:type="spellStart"/>
      <w:r w:rsidRPr="005F503B">
        <w:rPr>
          <w:spacing w:val="-6"/>
        </w:rPr>
        <w:t>e</w:t>
      </w:r>
      <w:r w:rsidRPr="005F503B">
        <w:rPr>
          <w:rFonts w:hint="eastAsia"/>
          <w:spacing w:val="-6"/>
        </w:rPr>
        <w:t>pwr</w:t>
      </w:r>
      <w:r w:rsidRPr="005F503B">
        <w:rPr>
          <w:spacing w:val="-6"/>
        </w:rPr>
        <w:t>el</w:t>
      </w:r>
      <w:r w:rsidRPr="005F503B">
        <w:rPr>
          <w:rFonts w:hint="eastAsia"/>
          <w:spacing w:val="-6"/>
        </w:rPr>
        <w:t>srqb</w:t>
      </w:r>
      <w:proofErr w:type="spellEnd"/>
      <w:r w:rsidRPr="005F503B">
        <w:rPr>
          <w:spacing w:val="-6"/>
        </w:rPr>
        <w:t xml:space="preserve"> </w:t>
      </w:r>
      <w:r w:rsidRPr="005F503B">
        <w:rPr>
          <w:rFonts w:hint="eastAsia"/>
          <w:spacing w:val="-6"/>
        </w:rPr>
        <w:t>←</w:t>
      </w:r>
      <w:r w:rsidRPr="005F503B">
        <w:rPr>
          <w:spacing w:val="-6"/>
        </w:rPr>
        <w:t xml:space="preserve"> 0(</w:t>
      </w:r>
      <w:r w:rsidRPr="005F503B">
        <w:rPr>
          <w:rFonts w:hint="eastAsia"/>
          <w:spacing w:val="-6"/>
        </w:rPr>
        <w:t>kW</w:t>
      </w:r>
      <w:r w:rsidRPr="005F503B">
        <w:rPr>
          <w:spacing w:val="-6"/>
        </w:rPr>
        <w:t>)</w:t>
      </w:r>
      <w:r w:rsidRPr="005F503B">
        <w:rPr>
          <w:rFonts w:hint="eastAsia"/>
          <w:spacing w:val="-6"/>
        </w:rPr>
        <w:t>とする）</w:t>
      </w:r>
      <w:commentRangeStart w:id="76"/>
      <w:r w:rsidR="00EE0AF0" w:rsidRPr="005F503B">
        <w:rPr>
          <w:rFonts w:hint="eastAsia"/>
          <w:spacing w:val="-6"/>
        </w:rPr>
        <w:t xml:space="preserve"> </w:t>
      </w:r>
      <w:commentRangeEnd w:id="76"/>
      <w:r w:rsidR="00EE0AF0" w:rsidRPr="005F503B">
        <w:rPr>
          <w:rStyle w:val="a7"/>
        </w:rPr>
        <w:commentReference w:id="76"/>
      </w:r>
    </w:p>
    <w:p w14:paraId="6AA0BD16" w14:textId="77777777" w:rsidR="00AC5AF2" w:rsidRPr="005F503B" w:rsidRDefault="00AC5AF2" w:rsidP="00076547">
      <w:pPr>
        <w:rPr>
          <w:spacing w:val="-6"/>
        </w:rPr>
      </w:pPr>
      <w:r w:rsidRPr="005F503B">
        <w:rPr>
          <w:rFonts w:hint="eastAsia"/>
          <w:spacing w:val="-6"/>
        </w:rPr>
        <w:t xml:space="preserve">      </w:t>
      </w:r>
      <w:proofErr w:type="spellStart"/>
      <w:r w:rsidRPr="005F503B">
        <w:rPr>
          <w:spacing w:val="-6"/>
        </w:rPr>
        <w:t>e</w:t>
      </w:r>
      <w:r w:rsidRPr="005F503B">
        <w:rPr>
          <w:rFonts w:hint="eastAsia"/>
          <w:spacing w:val="-6"/>
        </w:rPr>
        <w:t>pwr</w:t>
      </w:r>
      <w:r w:rsidRPr="005F503B">
        <w:rPr>
          <w:spacing w:val="-6"/>
        </w:rPr>
        <w:t>el</w:t>
      </w:r>
      <w:r w:rsidRPr="005F503B">
        <w:rPr>
          <w:rFonts w:hint="eastAsia"/>
          <w:spacing w:val="-6"/>
        </w:rPr>
        <w:t>srqb</w:t>
      </w:r>
      <w:proofErr w:type="spellEnd"/>
      <w:r w:rsidRPr="005F503B">
        <w:rPr>
          <w:spacing w:val="-6"/>
        </w:rPr>
        <w:t xml:space="preserve"> </w:t>
      </w:r>
      <w:r w:rsidRPr="005F503B">
        <w:rPr>
          <w:rFonts w:hint="eastAsia"/>
          <w:spacing w:val="-6"/>
        </w:rPr>
        <w:t>←</w:t>
      </w:r>
      <w:r w:rsidRPr="005F503B">
        <w:rPr>
          <w:spacing w:val="-6"/>
        </w:rPr>
        <w:t xml:space="preserve"> </w:t>
      </w:r>
      <w:r w:rsidR="002A78E8" w:rsidRPr="005F503B">
        <w:rPr>
          <w:rFonts w:hint="eastAsia"/>
          <w:spacing w:val="-6"/>
        </w:rPr>
        <w:t>電気負荷</w:t>
      </w:r>
      <w:r w:rsidR="00744763" w:rsidRPr="005F503B">
        <w:rPr>
          <w:rFonts w:hint="eastAsia"/>
          <w:spacing w:val="-6"/>
        </w:rPr>
        <w:t>の積算値</w:t>
      </w:r>
      <w:r w:rsidR="00076547" w:rsidRPr="005F503B">
        <w:rPr>
          <w:rFonts w:hint="eastAsia"/>
          <w:spacing w:val="-6"/>
        </w:rPr>
        <w:t xml:space="preserve"> </w:t>
      </w:r>
      <w:r w:rsidRPr="005F503B">
        <w:rPr>
          <w:rFonts w:hint="eastAsia"/>
          <w:spacing w:val="-6"/>
        </w:rPr>
        <w:t xml:space="preserve">≦ </w:t>
      </w:r>
      <w:proofErr w:type="spellStart"/>
      <w:r w:rsidRPr="005F503B">
        <w:rPr>
          <w:rFonts w:hint="eastAsia"/>
          <w:spacing w:val="-6"/>
        </w:rPr>
        <w:t>e</w:t>
      </w:r>
      <w:r w:rsidR="002F213C" w:rsidRPr="005F503B">
        <w:rPr>
          <w:rFonts w:hint="eastAsia"/>
          <w:spacing w:val="-6"/>
        </w:rPr>
        <w:t>t</w:t>
      </w:r>
      <w:r w:rsidRPr="005F503B">
        <w:rPr>
          <w:rFonts w:hint="eastAsia"/>
          <w:spacing w:val="-6"/>
        </w:rPr>
        <w:t>q</w:t>
      </w:r>
      <w:r w:rsidR="002F213C" w:rsidRPr="005F503B">
        <w:rPr>
          <w:rFonts w:hint="eastAsia"/>
          <w:spacing w:val="-6"/>
        </w:rPr>
        <w:t>a</w:t>
      </w:r>
      <w:r w:rsidRPr="005F503B">
        <w:rPr>
          <w:rFonts w:hint="eastAsia"/>
          <w:spacing w:val="-6"/>
        </w:rPr>
        <w:t>l</w:t>
      </w:r>
      <w:r w:rsidR="002F213C" w:rsidRPr="005F503B">
        <w:rPr>
          <w:rFonts w:hint="eastAsia"/>
          <w:spacing w:val="-6"/>
        </w:rPr>
        <w:t>t</w:t>
      </w:r>
      <w:r w:rsidRPr="005F503B">
        <w:rPr>
          <w:rFonts w:hint="eastAsia"/>
          <w:spacing w:val="-6"/>
        </w:rPr>
        <w:t>_PWRELSGD</w:t>
      </w:r>
      <w:proofErr w:type="spellEnd"/>
      <w:r w:rsidRPr="005F503B">
        <w:rPr>
          <w:rFonts w:hint="eastAsia"/>
          <w:spacing w:val="-6"/>
        </w:rPr>
        <w:t>(例 1.5(kW))</w:t>
      </w:r>
    </w:p>
    <w:p w14:paraId="3382F7AB" w14:textId="77777777" w:rsidR="00AC5AF2" w:rsidRPr="005F503B" w:rsidRDefault="00C9600D" w:rsidP="00AC5AF2">
      <w:pPr>
        <w:rPr>
          <w:spacing w:val="-6"/>
          <w:u w:val="single"/>
        </w:rPr>
      </w:pPr>
      <w:bookmarkStart w:id="77" w:name="_Hlk26278051"/>
      <w:r w:rsidRPr="005F503B">
        <w:rPr>
          <w:rFonts w:hint="eastAsia"/>
          <w:spacing w:val="-6"/>
        </w:rPr>
        <w:t>５－１．電気負荷一覧</w:t>
      </w:r>
      <w:bookmarkEnd w:id="77"/>
    </w:p>
    <w:tbl>
      <w:tblPr>
        <w:tblW w:w="7628" w:type="dxa"/>
        <w:jc w:val="center"/>
        <w:tblBorders>
          <w:top w:val="single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8"/>
        <w:gridCol w:w="3030"/>
        <w:gridCol w:w="2290"/>
      </w:tblGrid>
      <w:tr w:rsidR="00AC5AF2" w:rsidRPr="005F503B" w14:paraId="28E15DB2" w14:textId="77777777" w:rsidTr="00CE788F">
        <w:trPr>
          <w:cantSplit/>
          <w:trHeight w:val="90"/>
          <w:jc w:val="center"/>
        </w:trPr>
        <w:tc>
          <w:tcPr>
            <w:tcW w:w="2308" w:type="dxa"/>
            <w:tcBorders>
              <w:top w:val="single" w:sz="4" w:space="0" w:color="auto"/>
            </w:tcBorders>
          </w:tcPr>
          <w:p w14:paraId="42642C91" w14:textId="77777777" w:rsidR="00AC5AF2" w:rsidRPr="005F503B" w:rsidRDefault="00AC5AF2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信号</w:t>
            </w:r>
          </w:p>
        </w:tc>
        <w:tc>
          <w:tcPr>
            <w:tcW w:w="3030" w:type="dxa"/>
            <w:tcBorders>
              <w:top w:val="single" w:sz="4" w:space="0" w:color="auto"/>
            </w:tcBorders>
          </w:tcPr>
          <w:p w14:paraId="180EA187" w14:textId="77777777" w:rsidR="00AC5AF2" w:rsidRPr="005F503B" w:rsidRDefault="00AC5AF2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電気負荷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</w:tcBorders>
          </w:tcPr>
          <w:p w14:paraId="04576C46" w14:textId="77777777" w:rsidR="00AC5AF2" w:rsidRPr="005F503B" w:rsidRDefault="00AC5AF2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備考</w:t>
            </w:r>
          </w:p>
        </w:tc>
      </w:tr>
      <w:tr w:rsidR="00AC5AF2" w:rsidRPr="005F503B" w14:paraId="5B9B950C" w14:textId="77777777" w:rsidTr="00CE788F">
        <w:trPr>
          <w:cantSplit/>
          <w:jc w:val="center"/>
        </w:trPr>
        <w:tc>
          <w:tcPr>
            <w:tcW w:w="2308" w:type="dxa"/>
            <w:tcBorders>
              <w:top w:val="single" w:sz="6" w:space="0" w:color="auto"/>
            </w:tcBorders>
          </w:tcPr>
          <w:p w14:paraId="68D44C34" w14:textId="77777777" w:rsidR="00AC5AF2" w:rsidRPr="005F503B" w:rsidRDefault="00AC5AF2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電気負荷</w:t>
            </w:r>
            <w:r w:rsidR="00EA2557" w:rsidRPr="005F503B">
              <w:rPr>
                <w:spacing w:val="-6"/>
              </w:rPr>
              <w:t>1判定ﾌﾗｸﾞ</w:t>
            </w:r>
          </w:p>
          <w:p w14:paraId="337C5F3A" w14:textId="77777777" w:rsidR="00F765EC" w:rsidRPr="005F503B" w:rsidRDefault="00244D6F" w:rsidP="00244D6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</w:t>
            </w:r>
            <w:proofErr w:type="spellStart"/>
            <w:r w:rsidR="00AC5AF2" w:rsidRPr="005F503B">
              <w:rPr>
                <w:spacing w:val="-6"/>
              </w:rPr>
              <w:t>exdly_exels</w:t>
            </w:r>
            <w:proofErr w:type="spellEnd"/>
            <w:r w:rsidRPr="005F503B">
              <w:rPr>
                <w:rFonts w:hint="eastAsia"/>
                <w:spacing w:val="-6"/>
              </w:rPr>
              <w:t>)</w:t>
            </w:r>
          </w:p>
          <w:p w14:paraId="455E02F8" w14:textId="77777777" w:rsidR="00AC5AF2" w:rsidRPr="005F503B" w:rsidRDefault="00F765EC" w:rsidP="00244D6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(u1で参照)</w:t>
            </w:r>
          </w:p>
        </w:tc>
        <w:tc>
          <w:tcPr>
            <w:tcW w:w="3030" w:type="dxa"/>
            <w:tcBorders>
              <w:top w:val="single" w:sz="6" w:space="0" w:color="auto"/>
            </w:tcBorders>
          </w:tcPr>
          <w:p w14:paraId="42A4C833" w14:textId="77777777" w:rsidR="00AC5AF2" w:rsidRPr="005F503B" w:rsidRDefault="002F213C" w:rsidP="00CE788F">
            <w:pPr>
              <w:rPr>
                <w:spacing w:val="-6"/>
              </w:rPr>
            </w:pPr>
            <w:proofErr w:type="spellStart"/>
            <w:r w:rsidRPr="005F503B">
              <w:rPr>
                <w:rFonts w:hint="eastAsia"/>
                <w:spacing w:val="-6"/>
              </w:rPr>
              <w:t>etqalt</w:t>
            </w:r>
            <w:r w:rsidR="00AC5AF2" w:rsidRPr="005F503B">
              <w:rPr>
                <w:spacing w:val="-6"/>
              </w:rPr>
              <w:t>_</w:t>
            </w:r>
            <w:r w:rsidR="00AC5AF2" w:rsidRPr="005F503B">
              <w:rPr>
                <w:rFonts w:hint="eastAsia"/>
                <w:spacing w:val="-6"/>
              </w:rPr>
              <w:t>PWR</w:t>
            </w:r>
            <w:r w:rsidR="00AC5AF2" w:rsidRPr="005F503B">
              <w:rPr>
                <w:spacing w:val="-6"/>
              </w:rPr>
              <w:t>ELS</w:t>
            </w:r>
            <w:proofErr w:type="spellEnd"/>
            <w:r w:rsidR="00AC5AF2" w:rsidRPr="005F503B">
              <w:rPr>
                <w:spacing w:val="-6"/>
              </w:rPr>
              <w:t>(</w:t>
            </w:r>
            <w:r w:rsidR="00AC5AF2" w:rsidRPr="005F503B">
              <w:rPr>
                <w:rFonts w:hint="eastAsia"/>
                <w:spacing w:val="-6"/>
              </w:rPr>
              <w:t>例</w:t>
            </w:r>
            <w:r w:rsidR="00AC5AF2" w:rsidRPr="005F503B">
              <w:rPr>
                <w:spacing w:val="-6"/>
              </w:rPr>
              <w:t xml:space="preserve"> 0</w:t>
            </w:r>
            <w:r w:rsidR="008A421B" w:rsidRPr="005F503B">
              <w:rPr>
                <w:rFonts w:hint="eastAsia"/>
                <w:spacing w:val="-6"/>
              </w:rPr>
              <w:t>.</w:t>
            </w:r>
            <w:r w:rsidR="00071470" w:rsidRPr="005F503B">
              <w:rPr>
                <w:rFonts w:hint="eastAsia"/>
                <w:spacing w:val="-6"/>
              </w:rPr>
              <w:t>12</w:t>
            </w:r>
            <w:r w:rsidR="00AC5AF2" w:rsidRPr="005F503B">
              <w:rPr>
                <w:spacing w:val="-6"/>
              </w:rPr>
              <w:t>(</w:t>
            </w:r>
            <w:r w:rsidR="00AC5AF2" w:rsidRPr="005F503B">
              <w:rPr>
                <w:rFonts w:hint="eastAsia"/>
                <w:spacing w:val="-6"/>
              </w:rPr>
              <w:t>kW</w:t>
            </w:r>
            <w:r w:rsidR="00AC5AF2" w:rsidRPr="005F503B">
              <w:rPr>
                <w:spacing w:val="-6"/>
              </w:rPr>
              <w:t>))</w:t>
            </w:r>
          </w:p>
          <w:p w14:paraId="46A119C7" w14:textId="77777777" w:rsidR="00071470" w:rsidRPr="005F503B" w:rsidRDefault="00071470" w:rsidP="0009681D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※</w:t>
            </w:r>
            <w:proofErr w:type="spellStart"/>
            <w:r w:rsidRPr="005F503B">
              <w:rPr>
                <w:rFonts w:hint="eastAsia"/>
                <w:spacing w:val="-6"/>
              </w:rPr>
              <w:t>etqalt</w:t>
            </w:r>
            <w:r w:rsidRPr="005F503B">
              <w:rPr>
                <w:spacing w:val="-6"/>
              </w:rPr>
              <w:t>_</w:t>
            </w:r>
            <w:r w:rsidRPr="005F503B">
              <w:rPr>
                <w:rFonts w:hint="eastAsia"/>
                <w:spacing w:val="-6"/>
              </w:rPr>
              <w:t>PWR</w:t>
            </w:r>
            <w:r w:rsidRPr="005F503B">
              <w:rPr>
                <w:spacing w:val="-6"/>
              </w:rPr>
              <w:t>ELS</w:t>
            </w:r>
            <w:proofErr w:type="spellEnd"/>
            <w:r w:rsidRPr="005F503B">
              <w:rPr>
                <w:spacing w:val="-6"/>
              </w:rPr>
              <w:t>を標準では0(kW)とし電気負荷として積算していない</w:t>
            </w:r>
            <w:commentRangeStart w:id="78"/>
            <w:commentRangeEnd w:id="78"/>
            <w:r w:rsidR="0009681D">
              <w:rPr>
                <w:rStyle w:val="a7"/>
              </w:rPr>
              <w:commentReference w:id="78"/>
            </w:r>
          </w:p>
        </w:tc>
        <w:tc>
          <w:tcPr>
            <w:tcW w:w="2290" w:type="dxa"/>
            <w:tcBorders>
              <w:top w:val="single" w:sz="6" w:space="0" w:color="auto"/>
              <w:left w:val="nil"/>
            </w:tcBorders>
          </w:tcPr>
          <w:p w14:paraId="2D66CB8C" w14:textId="77777777" w:rsidR="00AC5AF2" w:rsidRPr="005F503B" w:rsidRDefault="00AC5AF2" w:rsidP="00CE788F">
            <w:pPr>
              <w:rPr>
                <w:spacing w:val="-6"/>
              </w:rPr>
            </w:pPr>
          </w:p>
        </w:tc>
      </w:tr>
      <w:tr w:rsidR="00AC5AF2" w:rsidRPr="005F503B" w14:paraId="32828813" w14:textId="77777777" w:rsidTr="00CE788F">
        <w:trPr>
          <w:cantSplit/>
          <w:jc w:val="center"/>
        </w:trPr>
        <w:tc>
          <w:tcPr>
            <w:tcW w:w="2308" w:type="dxa"/>
            <w:tcBorders>
              <w:top w:val="single" w:sz="6" w:space="0" w:color="auto"/>
            </w:tcBorders>
          </w:tcPr>
          <w:p w14:paraId="7AB1C95E" w14:textId="77777777" w:rsidR="00AC5AF2" w:rsidRPr="005F503B" w:rsidRDefault="00AC5AF2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電気負荷</w:t>
            </w:r>
            <w:r w:rsidR="008A421B" w:rsidRPr="005F503B">
              <w:rPr>
                <w:rFonts w:hint="eastAsia"/>
                <w:spacing w:val="-6"/>
              </w:rPr>
              <w:t>2</w:t>
            </w:r>
            <w:r w:rsidR="00EA2557" w:rsidRPr="005F503B">
              <w:rPr>
                <w:rFonts w:hint="eastAsia"/>
                <w:spacing w:val="-6"/>
              </w:rPr>
              <w:t>判定ﾌﾗｸﾞ</w:t>
            </w:r>
          </w:p>
          <w:p w14:paraId="11871D74" w14:textId="77777777" w:rsidR="00AC5AF2" w:rsidRPr="005F503B" w:rsidRDefault="00244D6F" w:rsidP="00244D6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</w:t>
            </w:r>
            <w:r w:rsidR="00AC5AF2" w:rsidRPr="005F503B">
              <w:rPr>
                <w:spacing w:val="-6"/>
              </w:rPr>
              <w:t>exdly_exels2</w:t>
            </w:r>
            <w:r w:rsidRPr="005F503B">
              <w:rPr>
                <w:rFonts w:hint="eastAsia"/>
                <w:spacing w:val="-6"/>
              </w:rPr>
              <w:t>)</w:t>
            </w:r>
          </w:p>
          <w:p w14:paraId="078199D3" w14:textId="77777777" w:rsidR="00F765EC" w:rsidRPr="005F503B" w:rsidRDefault="00F765EC" w:rsidP="00244D6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(u1で参照)</w:t>
            </w:r>
          </w:p>
        </w:tc>
        <w:tc>
          <w:tcPr>
            <w:tcW w:w="3030" w:type="dxa"/>
            <w:tcBorders>
              <w:top w:val="single" w:sz="6" w:space="0" w:color="auto"/>
            </w:tcBorders>
          </w:tcPr>
          <w:p w14:paraId="11F6ED5A" w14:textId="77777777" w:rsidR="00AC5AF2" w:rsidRPr="005F503B" w:rsidRDefault="002F213C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etqalt</w:t>
            </w:r>
            <w:r w:rsidR="00AC5AF2" w:rsidRPr="005F503B">
              <w:rPr>
                <w:spacing w:val="-6"/>
              </w:rPr>
              <w:t>_</w:t>
            </w:r>
            <w:r w:rsidR="00AC5AF2" w:rsidRPr="005F503B">
              <w:rPr>
                <w:rFonts w:hint="eastAsia"/>
                <w:spacing w:val="-6"/>
              </w:rPr>
              <w:t>PWR</w:t>
            </w:r>
            <w:r w:rsidR="00AC5AF2" w:rsidRPr="005F503B">
              <w:rPr>
                <w:spacing w:val="-6"/>
              </w:rPr>
              <w:t>ELS2(</w:t>
            </w:r>
            <w:r w:rsidR="00AC5AF2" w:rsidRPr="005F503B">
              <w:rPr>
                <w:rFonts w:hint="eastAsia"/>
                <w:spacing w:val="-6"/>
              </w:rPr>
              <w:t>例</w:t>
            </w:r>
            <w:r w:rsidR="00AC5AF2" w:rsidRPr="005F503B">
              <w:rPr>
                <w:spacing w:val="-6"/>
              </w:rPr>
              <w:t xml:space="preserve"> 0</w:t>
            </w:r>
            <w:r w:rsidR="00BA3B27" w:rsidRPr="005F503B">
              <w:rPr>
                <w:rFonts w:hint="eastAsia"/>
                <w:spacing w:val="-6"/>
              </w:rPr>
              <w:t>.12</w:t>
            </w:r>
            <w:r w:rsidR="00AC5AF2" w:rsidRPr="005F503B">
              <w:rPr>
                <w:spacing w:val="-6"/>
              </w:rPr>
              <w:t>(</w:t>
            </w:r>
            <w:r w:rsidR="00AC5AF2" w:rsidRPr="005F503B">
              <w:rPr>
                <w:rFonts w:hint="eastAsia"/>
                <w:spacing w:val="-6"/>
              </w:rPr>
              <w:t>kW</w:t>
            </w:r>
            <w:r w:rsidR="00AC5AF2" w:rsidRPr="005F503B">
              <w:rPr>
                <w:spacing w:val="-6"/>
              </w:rPr>
              <w:t>))</w:t>
            </w:r>
          </w:p>
          <w:p w14:paraId="48FC43ED" w14:textId="77777777" w:rsidR="006D2CA2" w:rsidRPr="005F503B" w:rsidRDefault="006D2CA2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※etqalt</w:t>
            </w:r>
            <w:r w:rsidRPr="005F503B">
              <w:rPr>
                <w:spacing w:val="-6"/>
              </w:rPr>
              <w:t>_</w:t>
            </w:r>
            <w:r w:rsidRPr="005F503B">
              <w:rPr>
                <w:rFonts w:hint="eastAsia"/>
                <w:spacing w:val="-6"/>
              </w:rPr>
              <w:t>PWR</w:t>
            </w:r>
            <w:r w:rsidRPr="005F503B">
              <w:rPr>
                <w:spacing w:val="-6"/>
              </w:rPr>
              <w:t>ELS2を標準では0(kW)とし電気負荷として積算していない</w:t>
            </w:r>
          </w:p>
        </w:tc>
        <w:tc>
          <w:tcPr>
            <w:tcW w:w="2290" w:type="dxa"/>
            <w:tcBorders>
              <w:top w:val="single" w:sz="6" w:space="0" w:color="auto"/>
              <w:left w:val="nil"/>
            </w:tcBorders>
          </w:tcPr>
          <w:p w14:paraId="10C6B7B6" w14:textId="77777777" w:rsidR="00AC5AF2" w:rsidRPr="005F503B" w:rsidRDefault="00AC5AF2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【ELS2有】</w:t>
            </w:r>
          </w:p>
        </w:tc>
      </w:tr>
      <w:tr w:rsidR="00AC5AF2" w:rsidRPr="005F503B" w14:paraId="208A45E2" w14:textId="77777777" w:rsidTr="00CE788F">
        <w:trPr>
          <w:cantSplit/>
          <w:jc w:val="center"/>
        </w:trPr>
        <w:tc>
          <w:tcPr>
            <w:tcW w:w="2308" w:type="dxa"/>
            <w:tcBorders>
              <w:top w:val="single" w:sz="6" w:space="0" w:color="auto"/>
            </w:tcBorders>
          </w:tcPr>
          <w:p w14:paraId="54AB1B44" w14:textId="77777777" w:rsidR="00AC5AF2" w:rsidRPr="005F503B" w:rsidRDefault="00AC5AF2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電気負荷</w:t>
            </w:r>
            <w:r w:rsidR="008A421B" w:rsidRPr="005F503B">
              <w:rPr>
                <w:rFonts w:hint="eastAsia"/>
                <w:spacing w:val="-6"/>
              </w:rPr>
              <w:t>3</w:t>
            </w:r>
            <w:r w:rsidR="00EA2557" w:rsidRPr="005F503B">
              <w:rPr>
                <w:rFonts w:hint="eastAsia"/>
                <w:spacing w:val="-6"/>
              </w:rPr>
              <w:t>判定ﾌﾗｸﾞ</w:t>
            </w:r>
          </w:p>
          <w:p w14:paraId="4341DBCA" w14:textId="77777777" w:rsidR="00AC5AF2" w:rsidRPr="005F503B" w:rsidRDefault="00244D6F" w:rsidP="00244D6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</w:t>
            </w:r>
            <w:r w:rsidR="00AC5AF2" w:rsidRPr="005F503B">
              <w:rPr>
                <w:spacing w:val="-6"/>
              </w:rPr>
              <w:t>exdly_exels3</w:t>
            </w:r>
            <w:r w:rsidRPr="005F503B">
              <w:rPr>
                <w:rFonts w:hint="eastAsia"/>
                <w:spacing w:val="-6"/>
              </w:rPr>
              <w:t>)</w:t>
            </w:r>
          </w:p>
          <w:p w14:paraId="5099B74A" w14:textId="77777777" w:rsidR="00F765EC" w:rsidRPr="005F503B" w:rsidRDefault="00F765EC" w:rsidP="00244D6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(u1で参照)</w:t>
            </w:r>
          </w:p>
        </w:tc>
        <w:tc>
          <w:tcPr>
            <w:tcW w:w="3030" w:type="dxa"/>
            <w:tcBorders>
              <w:top w:val="single" w:sz="6" w:space="0" w:color="auto"/>
            </w:tcBorders>
          </w:tcPr>
          <w:p w14:paraId="341962BB" w14:textId="77777777" w:rsidR="00AC5AF2" w:rsidRPr="005F503B" w:rsidRDefault="002F213C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etqa</w:t>
            </w:r>
            <w:r w:rsidR="00AC5AF2" w:rsidRPr="005F503B">
              <w:rPr>
                <w:spacing w:val="-6"/>
              </w:rPr>
              <w:t>l</w:t>
            </w:r>
            <w:r w:rsidRPr="005F503B">
              <w:rPr>
                <w:rFonts w:hint="eastAsia"/>
                <w:spacing w:val="-6"/>
              </w:rPr>
              <w:t>t</w:t>
            </w:r>
            <w:r w:rsidR="00AC5AF2" w:rsidRPr="005F503B">
              <w:rPr>
                <w:spacing w:val="-6"/>
              </w:rPr>
              <w:t>_</w:t>
            </w:r>
            <w:r w:rsidR="00AC5AF2" w:rsidRPr="005F503B">
              <w:rPr>
                <w:rFonts w:hint="eastAsia"/>
                <w:spacing w:val="-6"/>
              </w:rPr>
              <w:t>PWR</w:t>
            </w:r>
            <w:r w:rsidR="00AC5AF2" w:rsidRPr="005F503B">
              <w:rPr>
                <w:spacing w:val="-6"/>
              </w:rPr>
              <w:t>ELS3(</w:t>
            </w:r>
            <w:r w:rsidR="00AC5AF2" w:rsidRPr="005F503B">
              <w:rPr>
                <w:rFonts w:hint="eastAsia"/>
                <w:spacing w:val="-6"/>
              </w:rPr>
              <w:t>例</w:t>
            </w:r>
            <w:r w:rsidR="00AC5AF2" w:rsidRPr="005F503B">
              <w:rPr>
                <w:spacing w:val="-6"/>
              </w:rPr>
              <w:t xml:space="preserve"> 0</w:t>
            </w:r>
            <w:r w:rsidR="00BA3B27" w:rsidRPr="005F503B">
              <w:rPr>
                <w:rFonts w:hint="eastAsia"/>
                <w:spacing w:val="-6"/>
              </w:rPr>
              <w:t>.12</w:t>
            </w:r>
            <w:r w:rsidR="00AC5AF2" w:rsidRPr="005F503B">
              <w:rPr>
                <w:spacing w:val="-6"/>
              </w:rPr>
              <w:t>(</w:t>
            </w:r>
            <w:r w:rsidR="00AC5AF2" w:rsidRPr="005F503B">
              <w:rPr>
                <w:rFonts w:hint="eastAsia"/>
                <w:spacing w:val="-6"/>
              </w:rPr>
              <w:t>kW</w:t>
            </w:r>
            <w:r w:rsidR="00AC5AF2" w:rsidRPr="005F503B">
              <w:rPr>
                <w:spacing w:val="-6"/>
              </w:rPr>
              <w:t>))</w:t>
            </w:r>
          </w:p>
          <w:p w14:paraId="4CED7966" w14:textId="77777777" w:rsidR="006D2CA2" w:rsidRPr="005F503B" w:rsidRDefault="006D2CA2" w:rsidP="006D2CA2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※etqalt</w:t>
            </w:r>
            <w:r w:rsidRPr="005F503B">
              <w:rPr>
                <w:spacing w:val="-6"/>
              </w:rPr>
              <w:t>_</w:t>
            </w:r>
            <w:r w:rsidRPr="005F503B">
              <w:rPr>
                <w:rFonts w:hint="eastAsia"/>
                <w:spacing w:val="-6"/>
              </w:rPr>
              <w:t>PWR</w:t>
            </w:r>
            <w:r w:rsidRPr="005F503B">
              <w:rPr>
                <w:spacing w:val="-6"/>
              </w:rPr>
              <w:t>ELS</w:t>
            </w:r>
            <w:r w:rsidRPr="005F503B">
              <w:rPr>
                <w:rFonts w:hint="eastAsia"/>
                <w:spacing w:val="-6"/>
              </w:rPr>
              <w:t>3</w:t>
            </w:r>
            <w:r w:rsidRPr="005F503B">
              <w:rPr>
                <w:spacing w:val="-6"/>
              </w:rPr>
              <w:t>を標準では0(kW)とし電気負荷として積算していない</w:t>
            </w:r>
          </w:p>
        </w:tc>
        <w:tc>
          <w:tcPr>
            <w:tcW w:w="2290" w:type="dxa"/>
            <w:tcBorders>
              <w:top w:val="single" w:sz="6" w:space="0" w:color="auto"/>
              <w:left w:val="nil"/>
            </w:tcBorders>
          </w:tcPr>
          <w:p w14:paraId="4D57133F" w14:textId="77777777" w:rsidR="00AC5AF2" w:rsidRPr="005F503B" w:rsidRDefault="00AC5AF2" w:rsidP="00CE788F">
            <w:pPr>
              <w:rPr>
                <w:spacing w:val="-6"/>
              </w:rPr>
            </w:pPr>
          </w:p>
        </w:tc>
      </w:tr>
      <w:tr w:rsidR="00AC5AF2" w:rsidRPr="005F503B" w14:paraId="3E590AB8" w14:textId="77777777" w:rsidTr="00CE788F">
        <w:trPr>
          <w:cantSplit/>
          <w:jc w:val="center"/>
        </w:trPr>
        <w:tc>
          <w:tcPr>
            <w:tcW w:w="2308" w:type="dxa"/>
            <w:tcBorders>
              <w:top w:val="single" w:sz="6" w:space="0" w:color="auto"/>
            </w:tcBorders>
          </w:tcPr>
          <w:p w14:paraId="73A7BB73" w14:textId="77777777" w:rsidR="00AC5AF2" w:rsidRPr="005F503B" w:rsidRDefault="00AC5AF2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電気負荷</w:t>
            </w:r>
            <w:r w:rsidR="008A421B" w:rsidRPr="005F503B">
              <w:rPr>
                <w:rFonts w:hint="eastAsia"/>
                <w:spacing w:val="-6"/>
              </w:rPr>
              <w:t>4</w:t>
            </w:r>
            <w:r w:rsidR="00EA2557" w:rsidRPr="005F503B">
              <w:rPr>
                <w:rFonts w:hint="eastAsia"/>
                <w:spacing w:val="-6"/>
              </w:rPr>
              <w:t>判定ﾌﾗｸﾞ</w:t>
            </w:r>
          </w:p>
          <w:p w14:paraId="04CF2E81" w14:textId="77777777" w:rsidR="00AC5AF2" w:rsidRPr="005F503B" w:rsidRDefault="00244D6F" w:rsidP="00244D6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</w:t>
            </w:r>
            <w:r w:rsidR="00AC5AF2" w:rsidRPr="005F503B">
              <w:rPr>
                <w:spacing w:val="-6"/>
              </w:rPr>
              <w:t>exdly_exels4</w:t>
            </w:r>
            <w:r w:rsidRPr="005F503B">
              <w:rPr>
                <w:rFonts w:hint="eastAsia"/>
                <w:spacing w:val="-6"/>
              </w:rPr>
              <w:t>)</w:t>
            </w:r>
          </w:p>
          <w:p w14:paraId="1B37CAEE" w14:textId="77777777" w:rsidR="00F765EC" w:rsidRPr="005F503B" w:rsidRDefault="00F765EC" w:rsidP="00244D6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(u1で参照)</w:t>
            </w:r>
          </w:p>
        </w:tc>
        <w:tc>
          <w:tcPr>
            <w:tcW w:w="3030" w:type="dxa"/>
            <w:tcBorders>
              <w:top w:val="single" w:sz="6" w:space="0" w:color="auto"/>
            </w:tcBorders>
          </w:tcPr>
          <w:p w14:paraId="4670CB8D" w14:textId="77777777" w:rsidR="00AC5AF2" w:rsidRPr="005F503B" w:rsidRDefault="002F213C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et</w:t>
            </w:r>
            <w:r w:rsidR="00AC5AF2" w:rsidRPr="005F503B">
              <w:rPr>
                <w:spacing w:val="-6"/>
              </w:rPr>
              <w:t>q</w:t>
            </w:r>
            <w:r w:rsidRPr="005F503B">
              <w:rPr>
                <w:rFonts w:hint="eastAsia"/>
                <w:spacing w:val="-6"/>
              </w:rPr>
              <w:t>a</w:t>
            </w:r>
            <w:r w:rsidR="00AC5AF2" w:rsidRPr="005F503B">
              <w:rPr>
                <w:spacing w:val="-6"/>
              </w:rPr>
              <w:t>l</w:t>
            </w:r>
            <w:r w:rsidRPr="005F503B">
              <w:rPr>
                <w:rFonts w:hint="eastAsia"/>
                <w:spacing w:val="-6"/>
              </w:rPr>
              <w:t>t</w:t>
            </w:r>
            <w:r w:rsidR="00AC5AF2" w:rsidRPr="005F503B">
              <w:rPr>
                <w:spacing w:val="-6"/>
              </w:rPr>
              <w:t>_</w:t>
            </w:r>
            <w:r w:rsidR="00AC5AF2" w:rsidRPr="005F503B">
              <w:rPr>
                <w:rFonts w:hint="eastAsia"/>
                <w:spacing w:val="-6"/>
              </w:rPr>
              <w:t>PWR</w:t>
            </w:r>
            <w:r w:rsidR="00AC5AF2" w:rsidRPr="005F503B">
              <w:rPr>
                <w:spacing w:val="-6"/>
              </w:rPr>
              <w:t>ELS4(</w:t>
            </w:r>
            <w:r w:rsidR="00AC5AF2" w:rsidRPr="005F503B">
              <w:rPr>
                <w:rFonts w:hint="eastAsia"/>
                <w:spacing w:val="-6"/>
              </w:rPr>
              <w:t>例</w:t>
            </w:r>
            <w:r w:rsidR="00AC5AF2" w:rsidRPr="005F503B">
              <w:rPr>
                <w:spacing w:val="-6"/>
              </w:rPr>
              <w:t xml:space="preserve"> 0</w:t>
            </w:r>
            <w:r w:rsidR="00BA3B27" w:rsidRPr="005F503B">
              <w:rPr>
                <w:rFonts w:hint="eastAsia"/>
                <w:spacing w:val="-6"/>
              </w:rPr>
              <w:t>.12</w:t>
            </w:r>
            <w:r w:rsidR="00AC5AF2" w:rsidRPr="005F503B">
              <w:rPr>
                <w:spacing w:val="-6"/>
              </w:rPr>
              <w:t>(</w:t>
            </w:r>
            <w:r w:rsidR="00AC5AF2" w:rsidRPr="005F503B">
              <w:rPr>
                <w:rFonts w:hint="eastAsia"/>
                <w:spacing w:val="-6"/>
              </w:rPr>
              <w:t>kW</w:t>
            </w:r>
            <w:r w:rsidR="00AC5AF2" w:rsidRPr="005F503B">
              <w:rPr>
                <w:spacing w:val="-6"/>
              </w:rPr>
              <w:t>))</w:t>
            </w:r>
          </w:p>
          <w:p w14:paraId="703DB7D0" w14:textId="77777777" w:rsidR="006D2CA2" w:rsidRPr="005F503B" w:rsidRDefault="006D2CA2" w:rsidP="006D2CA2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※etqalt</w:t>
            </w:r>
            <w:r w:rsidRPr="005F503B">
              <w:rPr>
                <w:spacing w:val="-6"/>
              </w:rPr>
              <w:t>_</w:t>
            </w:r>
            <w:r w:rsidRPr="005F503B">
              <w:rPr>
                <w:rFonts w:hint="eastAsia"/>
                <w:spacing w:val="-6"/>
              </w:rPr>
              <w:t>PWR</w:t>
            </w:r>
            <w:r w:rsidRPr="005F503B">
              <w:rPr>
                <w:spacing w:val="-6"/>
              </w:rPr>
              <w:t>ELS</w:t>
            </w:r>
            <w:r w:rsidRPr="005F503B">
              <w:rPr>
                <w:rFonts w:hint="eastAsia"/>
                <w:spacing w:val="-6"/>
              </w:rPr>
              <w:t>4</w:t>
            </w:r>
            <w:r w:rsidRPr="005F503B">
              <w:rPr>
                <w:spacing w:val="-6"/>
              </w:rPr>
              <w:t>を標準では0(kW)とし電気負荷として積算していない</w:t>
            </w:r>
          </w:p>
        </w:tc>
        <w:tc>
          <w:tcPr>
            <w:tcW w:w="2290" w:type="dxa"/>
            <w:tcBorders>
              <w:top w:val="single" w:sz="6" w:space="0" w:color="auto"/>
              <w:left w:val="nil"/>
            </w:tcBorders>
          </w:tcPr>
          <w:p w14:paraId="0AC18D5E" w14:textId="77777777" w:rsidR="00AC5AF2" w:rsidRPr="005F503B" w:rsidRDefault="00AC5AF2" w:rsidP="00CE788F">
            <w:pPr>
              <w:rPr>
                <w:spacing w:val="-6"/>
              </w:rPr>
            </w:pPr>
          </w:p>
        </w:tc>
      </w:tr>
      <w:tr w:rsidR="00FD6F60" w:rsidRPr="005F503B" w14:paraId="104A8F99" w14:textId="77777777" w:rsidTr="00CE788F">
        <w:trPr>
          <w:cantSplit/>
          <w:jc w:val="center"/>
        </w:trPr>
        <w:tc>
          <w:tcPr>
            <w:tcW w:w="2308" w:type="dxa"/>
            <w:tcBorders>
              <w:top w:val="single" w:sz="6" w:space="0" w:color="auto"/>
            </w:tcBorders>
          </w:tcPr>
          <w:p w14:paraId="78FCF7D4" w14:textId="77777777" w:rsidR="00FD6F60" w:rsidRPr="005F503B" w:rsidRDefault="00EA2557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高電気負荷</w:t>
            </w:r>
            <w:r w:rsidRPr="005F503B">
              <w:rPr>
                <w:spacing w:val="-6"/>
              </w:rPr>
              <w:t>1判定ﾌﾗｸﾞ</w:t>
            </w:r>
          </w:p>
          <w:p w14:paraId="1BBC68B1" w14:textId="77777777" w:rsidR="00A17D70" w:rsidRPr="005F503B" w:rsidRDefault="00A17D70" w:rsidP="00CE788F">
            <w:pPr>
              <w:rPr>
                <w:spacing w:val="-6"/>
              </w:rPr>
            </w:pPr>
            <w:r w:rsidRPr="005F503B">
              <w:rPr>
                <w:spacing w:val="-6"/>
              </w:rPr>
              <w:t>(exdly_exelsh1)</w:t>
            </w:r>
          </w:p>
          <w:p w14:paraId="26091EB3" w14:textId="77777777" w:rsidR="00F765EC" w:rsidRPr="005F503B" w:rsidRDefault="00F765EC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(u1で参照)</w:t>
            </w:r>
          </w:p>
        </w:tc>
        <w:tc>
          <w:tcPr>
            <w:tcW w:w="3030" w:type="dxa"/>
            <w:tcBorders>
              <w:top w:val="single" w:sz="6" w:space="0" w:color="auto"/>
            </w:tcBorders>
          </w:tcPr>
          <w:p w14:paraId="46EB8F0C" w14:textId="77777777" w:rsidR="00FD6F60" w:rsidRPr="005F503B" w:rsidRDefault="00EA2557" w:rsidP="00CE788F">
            <w:pPr>
              <w:rPr>
                <w:spacing w:val="-6"/>
              </w:rPr>
            </w:pPr>
            <w:r w:rsidRPr="005F503B">
              <w:rPr>
                <w:spacing w:val="-6"/>
              </w:rPr>
              <w:t>etqalt_PWRELSH1(例</w:t>
            </w:r>
            <w:r w:rsidR="00C27A4B" w:rsidRPr="005F503B">
              <w:rPr>
                <w:spacing w:val="-6"/>
              </w:rPr>
              <w:t xml:space="preserve"> 0</w:t>
            </w:r>
            <w:r w:rsidR="00BA3B27" w:rsidRPr="005F503B">
              <w:rPr>
                <w:rFonts w:hint="eastAsia"/>
                <w:spacing w:val="-6"/>
              </w:rPr>
              <w:t>.2</w:t>
            </w:r>
            <w:r w:rsidRPr="005F503B">
              <w:rPr>
                <w:spacing w:val="-6"/>
              </w:rPr>
              <w:t>(kW))</w:t>
            </w:r>
          </w:p>
          <w:p w14:paraId="55DB86EA" w14:textId="77777777" w:rsidR="006D2CA2" w:rsidRPr="005F503B" w:rsidRDefault="006D2CA2" w:rsidP="006D2CA2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※</w:t>
            </w:r>
            <w:r w:rsidRPr="005F503B">
              <w:rPr>
                <w:spacing w:val="-6"/>
              </w:rPr>
              <w:t>etqalt_PWRELSH</w:t>
            </w:r>
            <w:r w:rsidRPr="005F503B">
              <w:rPr>
                <w:rFonts w:hint="eastAsia"/>
                <w:spacing w:val="-6"/>
              </w:rPr>
              <w:t>1</w:t>
            </w:r>
            <w:r w:rsidRPr="005F503B">
              <w:rPr>
                <w:spacing w:val="-6"/>
              </w:rPr>
              <w:t>を標準では0(kW)とし電気負荷として積算していない</w:t>
            </w:r>
          </w:p>
        </w:tc>
        <w:tc>
          <w:tcPr>
            <w:tcW w:w="2290" w:type="dxa"/>
            <w:tcBorders>
              <w:top w:val="single" w:sz="6" w:space="0" w:color="auto"/>
              <w:left w:val="nil"/>
            </w:tcBorders>
          </w:tcPr>
          <w:p w14:paraId="61D3AAC1" w14:textId="77777777" w:rsidR="00FD6F60" w:rsidRPr="005F503B" w:rsidRDefault="00EA2557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【ELS3有】</w:t>
            </w:r>
          </w:p>
        </w:tc>
      </w:tr>
      <w:tr w:rsidR="00FD6F60" w:rsidRPr="005F503B" w14:paraId="26408694" w14:textId="77777777" w:rsidTr="00CE788F">
        <w:trPr>
          <w:cantSplit/>
          <w:jc w:val="center"/>
        </w:trPr>
        <w:tc>
          <w:tcPr>
            <w:tcW w:w="2308" w:type="dxa"/>
            <w:tcBorders>
              <w:top w:val="single" w:sz="6" w:space="0" w:color="auto"/>
            </w:tcBorders>
          </w:tcPr>
          <w:p w14:paraId="1773A020" w14:textId="77777777" w:rsidR="00FD6F60" w:rsidRPr="005F503B" w:rsidRDefault="00EA2557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高電気負荷2</w:t>
            </w:r>
            <w:r w:rsidRPr="005F503B">
              <w:rPr>
                <w:spacing w:val="-6"/>
              </w:rPr>
              <w:t>判定ﾌﾗｸﾞ</w:t>
            </w:r>
          </w:p>
          <w:p w14:paraId="49D2A04D" w14:textId="77777777" w:rsidR="00A17D70" w:rsidRPr="005F503B" w:rsidRDefault="00A17D70" w:rsidP="00CE788F">
            <w:pPr>
              <w:rPr>
                <w:spacing w:val="-6"/>
              </w:rPr>
            </w:pPr>
            <w:r w:rsidRPr="005F503B">
              <w:rPr>
                <w:spacing w:val="-6"/>
              </w:rPr>
              <w:t>(exdly_exelsh</w:t>
            </w:r>
            <w:r w:rsidRPr="005F503B">
              <w:rPr>
                <w:rFonts w:hint="eastAsia"/>
                <w:spacing w:val="-6"/>
              </w:rPr>
              <w:t>2</w:t>
            </w:r>
            <w:r w:rsidRPr="005F503B">
              <w:rPr>
                <w:spacing w:val="-6"/>
              </w:rPr>
              <w:t>)</w:t>
            </w:r>
          </w:p>
          <w:p w14:paraId="305C780D" w14:textId="77777777" w:rsidR="00F765EC" w:rsidRPr="005F503B" w:rsidRDefault="00F765EC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(u1で参照)</w:t>
            </w:r>
          </w:p>
        </w:tc>
        <w:tc>
          <w:tcPr>
            <w:tcW w:w="3030" w:type="dxa"/>
            <w:tcBorders>
              <w:top w:val="single" w:sz="6" w:space="0" w:color="auto"/>
            </w:tcBorders>
          </w:tcPr>
          <w:p w14:paraId="66764889" w14:textId="77777777" w:rsidR="00FD6F60" w:rsidRPr="005F503B" w:rsidRDefault="00EA2557" w:rsidP="00C27A4B">
            <w:pPr>
              <w:rPr>
                <w:spacing w:val="-6"/>
              </w:rPr>
            </w:pPr>
            <w:r w:rsidRPr="005F503B">
              <w:rPr>
                <w:spacing w:val="-6"/>
              </w:rPr>
              <w:t>etqalt_PWRELSH</w:t>
            </w:r>
            <w:r w:rsidRPr="005F503B">
              <w:rPr>
                <w:rFonts w:hint="eastAsia"/>
                <w:spacing w:val="-6"/>
              </w:rPr>
              <w:t>2</w:t>
            </w:r>
            <w:r w:rsidRPr="005F503B">
              <w:rPr>
                <w:spacing w:val="-6"/>
              </w:rPr>
              <w:t>(例 0</w:t>
            </w:r>
            <w:r w:rsidR="00BA3B27" w:rsidRPr="005F503B">
              <w:rPr>
                <w:rFonts w:hint="eastAsia"/>
                <w:spacing w:val="-6"/>
              </w:rPr>
              <w:t>.2</w:t>
            </w:r>
            <w:r w:rsidRPr="005F503B">
              <w:rPr>
                <w:spacing w:val="-6"/>
              </w:rPr>
              <w:t>(kW))</w:t>
            </w:r>
          </w:p>
          <w:p w14:paraId="62C9AA5A" w14:textId="77777777" w:rsidR="006D2CA2" w:rsidRPr="005F503B" w:rsidRDefault="006D2CA2" w:rsidP="006D2CA2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※</w:t>
            </w:r>
            <w:r w:rsidRPr="005F503B">
              <w:rPr>
                <w:spacing w:val="-6"/>
              </w:rPr>
              <w:t>etqalt_PWRELSH</w:t>
            </w:r>
            <w:r w:rsidRPr="005F503B">
              <w:rPr>
                <w:rFonts w:hint="eastAsia"/>
                <w:spacing w:val="-6"/>
              </w:rPr>
              <w:t>2</w:t>
            </w:r>
            <w:r w:rsidRPr="005F503B">
              <w:rPr>
                <w:spacing w:val="-6"/>
              </w:rPr>
              <w:t>を標準では0(kW)とし電気負荷として積算していない</w:t>
            </w:r>
          </w:p>
        </w:tc>
        <w:tc>
          <w:tcPr>
            <w:tcW w:w="2290" w:type="dxa"/>
            <w:tcBorders>
              <w:top w:val="single" w:sz="6" w:space="0" w:color="auto"/>
              <w:left w:val="nil"/>
            </w:tcBorders>
          </w:tcPr>
          <w:p w14:paraId="6D991ED3" w14:textId="77777777" w:rsidR="00FD6F60" w:rsidRPr="005F503B" w:rsidRDefault="00EA2557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【ELS4有】</w:t>
            </w:r>
          </w:p>
        </w:tc>
      </w:tr>
      <w:tr w:rsidR="00FD6F60" w:rsidRPr="005F503B" w14:paraId="1B4CC04D" w14:textId="77777777" w:rsidTr="00CE788F">
        <w:trPr>
          <w:cantSplit/>
          <w:jc w:val="center"/>
        </w:trPr>
        <w:tc>
          <w:tcPr>
            <w:tcW w:w="2308" w:type="dxa"/>
            <w:tcBorders>
              <w:top w:val="single" w:sz="6" w:space="0" w:color="auto"/>
            </w:tcBorders>
          </w:tcPr>
          <w:p w14:paraId="1477B469" w14:textId="77777777" w:rsidR="00FD6F60" w:rsidRPr="005F503B" w:rsidRDefault="00EA2557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高電気負荷3</w:t>
            </w:r>
            <w:r w:rsidRPr="005F503B">
              <w:rPr>
                <w:spacing w:val="-6"/>
              </w:rPr>
              <w:t>判定ﾌﾗｸﾞ</w:t>
            </w:r>
          </w:p>
          <w:p w14:paraId="4F50CF0D" w14:textId="77777777" w:rsidR="00A17D70" w:rsidRPr="005F503B" w:rsidRDefault="00A17D70" w:rsidP="00CE788F">
            <w:pPr>
              <w:rPr>
                <w:spacing w:val="-6"/>
              </w:rPr>
            </w:pPr>
            <w:r w:rsidRPr="005F503B">
              <w:rPr>
                <w:spacing w:val="-6"/>
              </w:rPr>
              <w:t>(exdly_exelsh</w:t>
            </w:r>
            <w:r w:rsidRPr="005F503B">
              <w:rPr>
                <w:rFonts w:hint="eastAsia"/>
                <w:spacing w:val="-6"/>
              </w:rPr>
              <w:t>3</w:t>
            </w:r>
            <w:r w:rsidRPr="005F503B">
              <w:rPr>
                <w:spacing w:val="-6"/>
              </w:rPr>
              <w:t>)</w:t>
            </w:r>
          </w:p>
          <w:p w14:paraId="6A23F452" w14:textId="77777777" w:rsidR="00F765EC" w:rsidRPr="005F503B" w:rsidRDefault="00F765EC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(u1で参照)</w:t>
            </w:r>
          </w:p>
        </w:tc>
        <w:tc>
          <w:tcPr>
            <w:tcW w:w="3030" w:type="dxa"/>
            <w:tcBorders>
              <w:top w:val="single" w:sz="6" w:space="0" w:color="auto"/>
            </w:tcBorders>
          </w:tcPr>
          <w:p w14:paraId="0060DC63" w14:textId="77777777" w:rsidR="00FD6F60" w:rsidRPr="005F503B" w:rsidRDefault="00EA2557" w:rsidP="00CE788F">
            <w:pPr>
              <w:rPr>
                <w:spacing w:val="-6"/>
              </w:rPr>
            </w:pPr>
            <w:r w:rsidRPr="005F503B">
              <w:rPr>
                <w:spacing w:val="-6"/>
              </w:rPr>
              <w:t>etqalt_PWRELSH</w:t>
            </w:r>
            <w:r w:rsidRPr="005F503B">
              <w:rPr>
                <w:rFonts w:hint="eastAsia"/>
                <w:spacing w:val="-6"/>
              </w:rPr>
              <w:t>3</w:t>
            </w:r>
            <w:r w:rsidRPr="005F503B">
              <w:rPr>
                <w:spacing w:val="-6"/>
              </w:rPr>
              <w:t>(例 0.1</w:t>
            </w:r>
            <w:r w:rsidRPr="005F503B">
              <w:rPr>
                <w:rFonts w:hint="eastAsia"/>
                <w:spacing w:val="-6"/>
              </w:rPr>
              <w:t>8</w:t>
            </w:r>
            <w:r w:rsidRPr="005F503B">
              <w:rPr>
                <w:spacing w:val="-6"/>
              </w:rPr>
              <w:t>(kW))</w:t>
            </w:r>
          </w:p>
          <w:p w14:paraId="1EF37957" w14:textId="77777777" w:rsidR="002D7120" w:rsidRPr="005F503B" w:rsidRDefault="002D7120" w:rsidP="002D7120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※</w:t>
            </w:r>
            <w:r w:rsidRPr="005F503B">
              <w:rPr>
                <w:spacing w:val="-6"/>
              </w:rPr>
              <w:t>etqalt_PWRELSH</w:t>
            </w:r>
            <w:r w:rsidRPr="005F503B">
              <w:rPr>
                <w:rFonts w:hint="eastAsia"/>
                <w:spacing w:val="-6"/>
              </w:rPr>
              <w:t>3</w:t>
            </w:r>
            <w:r w:rsidRPr="005F503B">
              <w:rPr>
                <w:spacing w:val="-6"/>
              </w:rPr>
              <w:t>を標準では0(kW)とし電気負荷として積算していない</w:t>
            </w:r>
          </w:p>
        </w:tc>
        <w:tc>
          <w:tcPr>
            <w:tcW w:w="2290" w:type="dxa"/>
            <w:tcBorders>
              <w:top w:val="single" w:sz="6" w:space="0" w:color="auto"/>
              <w:left w:val="nil"/>
            </w:tcBorders>
          </w:tcPr>
          <w:p w14:paraId="7D82BAFF" w14:textId="77777777" w:rsidR="00FD6F60" w:rsidRPr="005F503B" w:rsidRDefault="00FD6F60" w:rsidP="00CE788F">
            <w:pPr>
              <w:rPr>
                <w:spacing w:val="-6"/>
              </w:rPr>
            </w:pPr>
          </w:p>
        </w:tc>
      </w:tr>
      <w:tr w:rsidR="00FD6F60" w:rsidRPr="005F503B" w14:paraId="0E5D92BF" w14:textId="77777777" w:rsidTr="00CE788F">
        <w:trPr>
          <w:cantSplit/>
          <w:jc w:val="center"/>
        </w:trPr>
        <w:tc>
          <w:tcPr>
            <w:tcW w:w="2308" w:type="dxa"/>
            <w:tcBorders>
              <w:top w:val="single" w:sz="6" w:space="0" w:color="auto"/>
            </w:tcBorders>
          </w:tcPr>
          <w:p w14:paraId="6A7A0098" w14:textId="77777777" w:rsidR="00FD6F60" w:rsidRPr="005F503B" w:rsidRDefault="00EA2557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lastRenderedPageBreak/>
              <w:t>高電気負荷4</w:t>
            </w:r>
            <w:r w:rsidRPr="005F503B">
              <w:rPr>
                <w:spacing w:val="-6"/>
              </w:rPr>
              <w:t>判定ﾌﾗｸﾞ</w:t>
            </w:r>
          </w:p>
          <w:p w14:paraId="6575B104" w14:textId="77777777" w:rsidR="00A17D70" w:rsidRPr="005F503B" w:rsidRDefault="00A17D70" w:rsidP="00CE788F">
            <w:pPr>
              <w:rPr>
                <w:spacing w:val="-6"/>
              </w:rPr>
            </w:pPr>
            <w:r w:rsidRPr="005F503B">
              <w:rPr>
                <w:spacing w:val="-6"/>
              </w:rPr>
              <w:t>(exdly_exelsh</w:t>
            </w:r>
            <w:r w:rsidRPr="005F503B">
              <w:rPr>
                <w:rFonts w:hint="eastAsia"/>
                <w:spacing w:val="-6"/>
              </w:rPr>
              <w:t>4</w:t>
            </w:r>
            <w:r w:rsidRPr="005F503B">
              <w:rPr>
                <w:spacing w:val="-6"/>
              </w:rPr>
              <w:t>)</w:t>
            </w:r>
          </w:p>
          <w:p w14:paraId="6F14D292" w14:textId="77777777" w:rsidR="00F765EC" w:rsidRPr="005F503B" w:rsidRDefault="00F765EC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(u1で参照)</w:t>
            </w:r>
          </w:p>
        </w:tc>
        <w:tc>
          <w:tcPr>
            <w:tcW w:w="3030" w:type="dxa"/>
            <w:tcBorders>
              <w:top w:val="single" w:sz="6" w:space="0" w:color="auto"/>
            </w:tcBorders>
          </w:tcPr>
          <w:p w14:paraId="0CDF2F5E" w14:textId="77777777" w:rsidR="00FD6F60" w:rsidRPr="005F503B" w:rsidRDefault="00EA2557" w:rsidP="00C27A4B">
            <w:pPr>
              <w:rPr>
                <w:spacing w:val="-6"/>
              </w:rPr>
            </w:pPr>
            <w:r w:rsidRPr="005F503B">
              <w:rPr>
                <w:spacing w:val="-6"/>
              </w:rPr>
              <w:t>etqalt_PWRELSH</w:t>
            </w:r>
            <w:r w:rsidRPr="005F503B">
              <w:rPr>
                <w:rFonts w:hint="eastAsia"/>
                <w:spacing w:val="-6"/>
              </w:rPr>
              <w:t>4</w:t>
            </w:r>
            <w:r w:rsidRPr="005F503B">
              <w:rPr>
                <w:spacing w:val="-6"/>
              </w:rPr>
              <w:t>(例 0</w:t>
            </w:r>
            <w:r w:rsidR="00BA3B27" w:rsidRPr="005F503B">
              <w:rPr>
                <w:rFonts w:hint="eastAsia"/>
                <w:spacing w:val="-6"/>
              </w:rPr>
              <w:t>.2</w:t>
            </w:r>
            <w:r w:rsidRPr="005F503B">
              <w:rPr>
                <w:spacing w:val="-6"/>
              </w:rPr>
              <w:t>(kW))</w:t>
            </w:r>
          </w:p>
          <w:p w14:paraId="6928D43B" w14:textId="77777777" w:rsidR="006D2CA2" w:rsidRPr="005F503B" w:rsidRDefault="006D2CA2" w:rsidP="00C27A4B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※</w:t>
            </w:r>
            <w:r w:rsidRPr="005F503B">
              <w:rPr>
                <w:spacing w:val="-6"/>
              </w:rPr>
              <w:t>etqalt_PWRELSH</w:t>
            </w:r>
            <w:r w:rsidRPr="005F503B">
              <w:rPr>
                <w:rFonts w:hint="eastAsia"/>
                <w:spacing w:val="-6"/>
              </w:rPr>
              <w:t>4</w:t>
            </w:r>
            <w:r w:rsidRPr="005F503B">
              <w:rPr>
                <w:spacing w:val="-6"/>
              </w:rPr>
              <w:t>を標準では0(kW)とし電気負荷として積算していない</w:t>
            </w:r>
          </w:p>
        </w:tc>
        <w:tc>
          <w:tcPr>
            <w:tcW w:w="2290" w:type="dxa"/>
            <w:tcBorders>
              <w:top w:val="single" w:sz="6" w:space="0" w:color="auto"/>
              <w:left w:val="nil"/>
            </w:tcBorders>
          </w:tcPr>
          <w:p w14:paraId="5E62C648" w14:textId="77777777" w:rsidR="00FD6F60" w:rsidRPr="005F503B" w:rsidRDefault="00FD6F60" w:rsidP="00CE788F">
            <w:pPr>
              <w:rPr>
                <w:spacing w:val="-6"/>
              </w:rPr>
            </w:pPr>
          </w:p>
        </w:tc>
      </w:tr>
      <w:tr w:rsidR="00FD6F60" w:rsidRPr="005F503B" w14:paraId="2CC7998E" w14:textId="77777777" w:rsidTr="00321CB2">
        <w:trPr>
          <w:cantSplit/>
          <w:jc w:val="center"/>
        </w:trPr>
        <w:tc>
          <w:tcPr>
            <w:tcW w:w="2308" w:type="dxa"/>
            <w:tcBorders>
              <w:top w:val="single" w:sz="6" w:space="0" w:color="auto"/>
            </w:tcBorders>
          </w:tcPr>
          <w:p w14:paraId="36D37404" w14:textId="77777777" w:rsidR="00FD6F60" w:rsidRPr="005F503B" w:rsidRDefault="00EA2557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高電気負荷5</w:t>
            </w:r>
            <w:r w:rsidRPr="005F503B">
              <w:rPr>
                <w:spacing w:val="-6"/>
              </w:rPr>
              <w:t>判定ﾌﾗｸﾞ</w:t>
            </w:r>
          </w:p>
          <w:p w14:paraId="691693FE" w14:textId="77777777" w:rsidR="00A17D70" w:rsidRPr="005F503B" w:rsidRDefault="00A17D70" w:rsidP="00CE788F">
            <w:pPr>
              <w:rPr>
                <w:spacing w:val="-6"/>
              </w:rPr>
            </w:pPr>
            <w:r w:rsidRPr="005F503B">
              <w:rPr>
                <w:spacing w:val="-6"/>
              </w:rPr>
              <w:t>(exdly_exelsh</w:t>
            </w:r>
            <w:r w:rsidRPr="005F503B">
              <w:rPr>
                <w:rFonts w:hint="eastAsia"/>
                <w:spacing w:val="-6"/>
              </w:rPr>
              <w:t>5</w:t>
            </w:r>
            <w:r w:rsidRPr="005F503B">
              <w:rPr>
                <w:spacing w:val="-6"/>
              </w:rPr>
              <w:t>)</w:t>
            </w:r>
          </w:p>
          <w:p w14:paraId="22386F9C" w14:textId="77777777" w:rsidR="00F765EC" w:rsidRPr="005F503B" w:rsidRDefault="00F765EC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(u1で参照)</w:t>
            </w:r>
          </w:p>
        </w:tc>
        <w:tc>
          <w:tcPr>
            <w:tcW w:w="3030" w:type="dxa"/>
            <w:tcBorders>
              <w:top w:val="single" w:sz="6" w:space="0" w:color="auto"/>
            </w:tcBorders>
          </w:tcPr>
          <w:p w14:paraId="6A1E8292" w14:textId="77777777" w:rsidR="00FD6F60" w:rsidRPr="005F503B" w:rsidRDefault="00EA2557" w:rsidP="00C27A4B">
            <w:pPr>
              <w:rPr>
                <w:spacing w:val="-6"/>
              </w:rPr>
            </w:pPr>
            <w:r w:rsidRPr="005F503B">
              <w:rPr>
                <w:spacing w:val="-6"/>
              </w:rPr>
              <w:t>etqalt_PWRELSH</w:t>
            </w:r>
            <w:r w:rsidRPr="005F503B">
              <w:rPr>
                <w:rFonts w:hint="eastAsia"/>
                <w:spacing w:val="-6"/>
              </w:rPr>
              <w:t>5</w:t>
            </w:r>
            <w:r w:rsidRPr="005F503B">
              <w:rPr>
                <w:spacing w:val="-6"/>
              </w:rPr>
              <w:t>(例 0</w:t>
            </w:r>
            <w:r w:rsidR="00BA3B27" w:rsidRPr="005F503B">
              <w:rPr>
                <w:rFonts w:hint="eastAsia"/>
                <w:spacing w:val="-6"/>
              </w:rPr>
              <w:t>.2</w:t>
            </w:r>
            <w:r w:rsidRPr="005F503B">
              <w:rPr>
                <w:spacing w:val="-6"/>
              </w:rPr>
              <w:t>(kW))</w:t>
            </w:r>
          </w:p>
          <w:p w14:paraId="2F83FF25" w14:textId="77777777" w:rsidR="006D2CA2" w:rsidRPr="005F503B" w:rsidRDefault="006D2CA2" w:rsidP="006D2CA2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※</w:t>
            </w:r>
            <w:r w:rsidRPr="005F503B">
              <w:rPr>
                <w:spacing w:val="-6"/>
              </w:rPr>
              <w:t>etqalt_PWRELSH</w:t>
            </w:r>
            <w:r w:rsidRPr="005F503B">
              <w:rPr>
                <w:rFonts w:hint="eastAsia"/>
                <w:spacing w:val="-6"/>
              </w:rPr>
              <w:t>5</w:t>
            </w:r>
            <w:r w:rsidRPr="005F503B">
              <w:rPr>
                <w:spacing w:val="-6"/>
              </w:rPr>
              <w:t>を標準では0(kW)とし電気負荷として積算していない</w:t>
            </w:r>
          </w:p>
        </w:tc>
        <w:tc>
          <w:tcPr>
            <w:tcW w:w="2290" w:type="dxa"/>
            <w:tcBorders>
              <w:top w:val="single" w:sz="6" w:space="0" w:color="auto"/>
              <w:left w:val="nil"/>
            </w:tcBorders>
            <w:shd w:val="clear" w:color="auto" w:fill="auto"/>
          </w:tcPr>
          <w:p w14:paraId="75DFFBB1" w14:textId="77777777" w:rsidR="00FD6F60" w:rsidRPr="00321CB2" w:rsidRDefault="00FD6F60" w:rsidP="00CE788F">
            <w:pPr>
              <w:rPr>
                <w:spacing w:val="-6"/>
              </w:rPr>
            </w:pPr>
          </w:p>
        </w:tc>
      </w:tr>
      <w:tr w:rsidR="00AC5AF2" w:rsidRPr="005F503B" w14:paraId="2CA1D33D" w14:textId="77777777" w:rsidTr="00321CB2">
        <w:trPr>
          <w:cantSplit/>
          <w:jc w:val="center"/>
        </w:trPr>
        <w:tc>
          <w:tcPr>
            <w:tcW w:w="2308" w:type="dxa"/>
            <w:tcBorders>
              <w:top w:val="single" w:sz="6" w:space="0" w:color="auto"/>
            </w:tcBorders>
          </w:tcPr>
          <w:p w14:paraId="005AB7EE" w14:textId="77777777" w:rsidR="00AC5AF2" w:rsidRPr="005F503B" w:rsidRDefault="00AC5AF2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電動PS信号</w:t>
            </w:r>
          </w:p>
          <w:p w14:paraId="334EC2AF" w14:textId="77777777" w:rsidR="00AC5AF2" w:rsidRPr="005F503B" w:rsidRDefault="00244D6F" w:rsidP="00244D6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</w:t>
            </w:r>
            <w:proofErr w:type="spellStart"/>
            <w:r w:rsidR="00B5309A" w:rsidRPr="005F503B">
              <w:rPr>
                <w:spacing w:val="-6"/>
              </w:rPr>
              <w:t>apsswif_xpssw</w:t>
            </w:r>
            <w:proofErr w:type="spellEnd"/>
            <w:r w:rsidRPr="005F503B">
              <w:rPr>
                <w:rFonts w:hint="eastAsia"/>
                <w:spacing w:val="-6"/>
              </w:rPr>
              <w:t>)</w:t>
            </w:r>
          </w:p>
        </w:tc>
        <w:tc>
          <w:tcPr>
            <w:tcW w:w="3030" w:type="dxa"/>
            <w:tcBorders>
              <w:top w:val="single" w:sz="6" w:space="0" w:color="auto"/>
            </w:tcBorders>
            <w:shd w:val="clear" w:color="auto" w:fill="auto"/>
          </w:tcPr>
          <w:p w14:paraId="6F8F8745" w14:textId="77777777" w:rsidR="00AC5AF2" w:rsidRPr="009937D8" w:rsidRDefault="00AC5AF2" w:rsidP="00CE788F">
            <w:pPr>
              <w:rPr>
                <w:spacing w:val="-6"/>
              </w:rPr>
            </w:pPr>
            <w:proofErr w:type="spellStart"/>
            <w:r w:rsidRPr="009937D8">
              <w:rPr>
                <w:spacing w:val="-6"/>
              </w:rPr>
              <w:t>e</w:t>
            </w:r>
            <w:r w:rsidR="002F213C" w:rsidRPr="009937D8">
              <w:rPr>
                <w:rFonts w:hint="eastAsia"/>
                <w:spacing w:val="-6"/>
              </w:rPr>
              <w:t>t</w:t>
            </w:r>
            <w:r w:rsidRPr="009937D8">
              <w:rPr>
                <w:spacing w:val="-6"/>
              </w:rPr>
              <w:t>q</w:t>
            </w:r>
            <w:r w:rsidR="002F213C" w:rsidRPr="009937D8">
              <w:rPr>
                <w:rFonts w:hint="eastAsia"/>
                <w:spacing w:val="-6"/>
              </w:rPr>
              <w:t>a</w:t>
            </w:r>
            <w:r w:rsidRPr="009937D8">
              <w:rPr>
                <w:spacing w:val="-6"/>
              </w:rPr>
              <w:t>l</w:t>
            </w:r>
            <w:r w:rsidR="002F213C" w:rsidRPr="009937D8">
              <w:rPr>
                <w:rFonts w:hint="eastAsia"/>
                <w:spacing w:val="-6"/>
              </w:rPr>
              <w:t>t</w:t>
            </w:r>
            <w:r w:rsidRPr="009937D8">
              <w:rPr>
                <w:spacing w:val="-6"/>
              </w:rPr>
              <w:t>_</w:t>
            </w:r>
            <w:r w:rsidRPr="009937D8">
              <w:rPr>
                <w:rFonts w:hint="eastAsia"/>
                <w:spacing w:val="-6"/>
              </w:rPr>
              <w:t>PWR</w:t>
            </w:r>
            <w:r w:rsidRPr="009937D8">
              <w:rPr>
                <w:spacing w:val="-6"/>
              </w:rPr>
              <w:t>ELSPS</w:t>
            </w:r>
            <w:proofErr w:type="spellEnd"/>
            <w:r w:rsidRPr="009937D8">
              <w:rPr>
                <w:spacing w:val="-6"/>
              </w:rPr>
              <w:t>(</w:t>
            </w:r>
            <w:r w:rsidRPr="009937D8">
              <w:rPr>
                <w:rFonts w:hint="eastAsia"/>
                <w:spacing w:val="-6"/>
              </w:rPr>
              <w:t>例</w:t>
            </w:r>
            <w:r w:rsidRPr="009937D8">
              <w:rPr>
                <w:spacing w:val="-6"/>
              </w:rPr>
              <w:t xml:space="preserve"> 0</w:t>
            </w:r>
            <w:r w:rsidR="008A421B" w:rsidRPr="009937D8">
              <w:rPr>
                <w:rFonts w:hint="eastAsia"/>
                <w:spacing w:val="-6"/>
              </w:rPr>
              <w:t>.19</w:t>
            </w:r>
            <w:r w:rsidRPr="009937D8">
              <w:rPr>
                <w:spacing w:val="-6"/>
              </w:rPr>
              <w:t>(</w:t>
            </w:r>
            <w:r w:rsidRPr="009937D8">
              <w:rPr>
                <w:rFonts w:hint="eastAsia"/>
                <w:spacing w:val="-6"/>
              </w:rPr>
              <w:t>kW</w:t>
            </w:r>
            <w:r w:rsidRPr="009937D8">
              <w:rPr>
                <w:spacing w:val="-6"/>
              </w:rPr>
              <w:t>))</w:t>
            </w:r>
          </w:p>
        </w:tc>
        <w:tc>
          <w:tcPr>
            <w:tcW w:w="2290" w:type="dxa"/>
            <w:tcBorders>
              <w:top w:val="single" w:sz="6" w:space="0" w:color="auto"/>
              <w:left w:val="nil"/>
            </w:tcBorders>
            <w:shd w:val="clear" w:color="auto" w:fill="auto"/>
          </w:tcPr>
          <w:p w14:paraId="7045462B" w14:textId="77777777" w:rsidR="00AC5AF2" w:rsidRPr="009937D8" w:rsidRDefault="00AC5AF2" w:rsidP="00CE788F">
            <w:pPr>
              <w:rPr>
                <w:spacing w:val="-6"/>
              </w:rPr>
            </w:pPr>
            <w:r w:rsidRPr="009937D8">
              <w:rPr>
                <w:rFonts w:hint="eastAsia"/>
                <w:spacing w:val="-6"/>
              </w:rPr>
              <w:t>【電動PS】</w:t>
            </w:r>
          </w:p>
        </w:tc>
      </w:tr>
      <w:tr w:rsidR="00AC5AF2" w:rsidRPr="009937D8" w14:paraId="0728E92D" w14:textId="77777777" w:rsidTr="00321CB2">
        <w:trPr>
          <w:cantSplit/>
          <w:jc w:val="center"/>
        </w:trPr>
        <w:tc>
          <w:tcPr>
            <w:tcW w:w="2308" w:type="dxa"/>
            <w:tcBorders>
              <w:top w:val="single" w:sz="6" w:space="0" w:color="auto"/>
              <w:bottom w:val="single" w:sz="6" w:space="0" w:color="auto"/>
            </w:tcBorders>
          </w:tcPr>
          <w:p w14:paraId="57318920" w14:textId="77777777" w:rsidR="00AC5AF2" w:rsidRPr="005F503B" w:rsidRDefault="008A421B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電動ﾌｧﾝ</w:t>
            </w:r>
            <w:r w:rsidR="00AC5AF2" w:rsidRPr="005F503B">
              <w:rPr>
                <w:rFonts w:hint="eastAsia"/>
                <w:spacing w:val="-6"/>
              </w:rPr>
              <w:t>負荷</w:t>
            </w:r>
          </w:p>
        </w:tc>
        <w:tc>
          <w:tcPr>
            <w:tcW w:w="30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26672C8" w14:textId="77777777" w:rsidR="00AC5AF2" w:rsidRPr="009937D8" w:rsidRDefault="00BA3B27" w:rsidP="00CE788F">
            <w:pPr>
              <w:rPr>
                <w:spacing w:val="-6"/>
              </w:rPr>
            </w:pPr>
            <w:proofErr w:type="spellStart"/>
            <w:r w:rsidRPr="009937D8">
              <w:rPr>
                <w:rFonts w:hint="eastAsia"/>
                <w:spacing w:val="-6"/>
              </w:rPr>
              <w:t>e</w:t>
            </w:r>
            <w:r w:rsidR="00AC5AF2" w:rsidRPr="009937D8">
              <w:rPr>
                <w:rFonts w:hint="eastAsia"/>
                <w:spacing w:val="-6"/>
              </w:rPr>
              <w:t>pwrfan</w:t>
            </w:r>
            <w:proofErr w:type="spellEnd"/>
          </w:p>
        </w:tc>
        <w:tc>
          <w:tcPr>
            <w:tcW w:w="22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</w:tcPr>
          <w:p w14:paraId="4F4E3A8C" w14:textId="4C9BEAB2" w:rsidR="00AC5AF2" w:rsidRPr="00AD41D6" w:rsidRDefault="00AC5AF2" w:rsidP="00CE788F">
            <w:r w:rsidRPr="00AD41D6">
              <w:rPr>
                <w:rFonts w:hint="eastAsia"/>
              </w:rPr>
              <w:t>【電動ﾌｧﾝ</w:t>
            </w:r>
            <w:r w:rsidR="00633192" w:rsidRPr="00AD41D6">
              <w:rPr>
                <w:rFonts w:hint="eastAsia"/>
              </w:rPr>
              <w:t>有</w:t>
            </w:r>
            <w:r w:rsidRPr="00AD41D6">
              <w:rPr>
                <w:rFonts w:hint="eastAsia"/>
              </w:rPr>
              <w:t>】</w:t>
            </w:r>
          </w:p>
        </w:tc>
      </w:tr>
      <w:tr w:rsidR="00AC5AF2" w:rsidRPr="005F503B" w14:paraId="65352EB6" w14:textId="77777777" w:rsidTr="00321CB2">
        <w:trPr>
          <w:cantSplit/>
          <w:jc w:val="center"/>
        </w:trPr>
        <w:tc>
          <w:tcPr>
            <w:tcW w:w="2308" w:type="dxa"/>
            <w:tcBorders>
              <w:top w:val="single" w:sz="6" w:space="0" w:color="auto"/>
              <w:bottom w:val="single" w:sz="6" w:space="0" w:color="auto"/>
            </w:tcBorders>
          </w:tcPr>
          <w:p w14:paraId="47860E6E" w14:textId="77777777" w:rsidR="00AC5AF2" w:rsidRPr="005F503B" w:rsidRDefault="008A421B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ｴｱｺﾝ(ﾌﾞﾛｱ)</w:t>
            </w:r>
          </w:p>
          <w:p w14:paraId="7CE47CCE" w14:textId="77777777" w:rsidR="00AC5AF2" w:rsidRPr="005F503B" w:rsidRDefault="00244D6F" w:rsidP="00244D6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</w:t>
            </w:r>
            <w:proofErr w:type="spellStart"/>
            <w:r w:rsidR="00E663D6" w:rsidRPr="005F503B">
              <w:rPr>
                <w:spacing w:val="-6"/>
              </w:rPr>
              <w:t>eacstate_exac</w:t>
            </w:r>
            <w:proofErr w:type="spellEnd"/>
            <w:r w:rsidRPr="005F503B">
              <w:rPr>
                <w:rFonts w:hint="eastAsia"/>
                <w:spacing w:val="-6"/>
              </w:rPr>
              <w:t>)</w:t>
            </w:r>
          </w:p>
          <w:p w14:paraId="6494EBC9" w14:textId="77777777" w:rsidR="00F765EC" w:rsidRPr="005F503B" w:rsidRDefault="00F765EC" w:rsidP="00244D6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(u1で参照)</w:t>
            </w:r>
          </w:p>
        </w:tc>
        <w:tc>
          <w:tcPr>
            <w:tcW w:w="30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0266F16" w14:textId="77777777" w:rsidR="00AC5AF2" w:rsidRPr="009937D8" w:rsidRDefault="00AC5AF2" w:rsidP="00CE788F">
            <w:pPr>
              <w:rPr>
                <w:spacing w:val="-6"/>
              </w:rPr>
            </w:pPr>
            <w:proofErr w:type="spellStart"/>
            <w:r w:rsidRPr="009937D8">
              <w:rPr>
                <w:rFonts w:hint="eastAsia"/>
                <w:spacing w:val="-6"/>
              </w:rPr>
              <w:t>e</w:t>
            </w:r>
            <w:r w:rsidR="002F213C" w:rsidRPr="009937D8">
              <w:rPr>
                <w:rFonts w:hint="eastAsia"/>
                <w:spacing w:val="-6"/>
              </w:rPr>
              <w:t>tqa</w:t>
            </w:r>
            <w:r w:rsidRPr="009937D8">
              <w:rPr>
                <w:rFonts w:hint="eastAsia"/>
                <w:spacing w:val="-6"/>
              </w:rPr>
              <w:t>l</w:t>
            </w:r>
            <w:r w:rsidR="002F213C" w:rsidRPr="009937D8">
              <w:rPr>
                <w:rFonts w:hint="eastAsia"/>
                <w:spacing w:val="-6"/>
              </w:rPr>
              <w:t>t</w:t>
            </w:r>
            <w:r w:rsidRPr="009937D8">
              <w:rPr>
                <w:rFonts w:hint="eastAsia"/>
                <w:spacing w:val="-6"/>
              </w:rPr>
              <w:t>_PWRAC</w:t>
            </w:r>
            <w:proofErr w:type="spellEnd"/>
            <w:r w:rsidRPr="009937D8">
              <w:rPr>
                <w:rFonts w:hint="eastAsia"/>
                <w:spacing w:val="-6"/>
              </w:rPr>
              <w:t>(例 0(kW))</w:t>
            </w:r>
          </w:p>
        </w:tc>
        <w:tc>
          <w:tcPr>
            <w:tcW w:w="22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</w:tcPr>
          <w:p w14:paraId="1D807C81" w14:textId="77777777" w:rsidR="00AC5AF2" w:rsidRPr="009937D8" w:rsidRDefault="00AC5AF2" w:rsidP="00CE788F">
            <w:pPr>
              <w:rPr>
                <w:spacing w:val="-6"/>
              </w:rPr>
            </w:pPr>
          </w:p>
        </w:tc>
      </w:tr>
      <w:tr w:rsidR="00AC5AF2" w:rsidRPr="005F503B" w14:paraId="012DAC9E" w14:textId="77777777" w:rsidTr="00C965D6">
        <w:trPr>
          <w:cantSplit/>
          <w:jc w:val="center"/>
        </w:trPr>
        <w:tc>
          <w:tcPr>
            <w:tcW w:w="2308" w:type="dxa"/>
            <w:tcBorders>
              <w:top w:val="single" w:sz="6" w:space="0" w:color="auto"/>
              <w:bottom w:val="single" w:sz="6" w:space="0" w:color="auto"/>
            </w:tcBorders>
          </w:tcPr>
          <w:p w14:paraId="444DF1C1" w14:textId="77777777" w:rsidR="00AC5AF2" w:rsidRPr="005F503B" w:rsidRDefault="008A421B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電動ｴｱﾎﾟﾝﾌﾟ</w:t>
            </w:r>
            <w:r w:rsidR="00AC5AF2" w:rsidRPr="005F503B">
              <w:rPr>
                <w:rFonts w:hint="eastAsia"/>
                <w:spacing w:val="-6"/>
              </w:rPr>
              <w:t>負荷</w:t>
            </w:r>
          </w:p>
          <w:p w14:paraId="7D4059B1" w14:textId="77777777" w:rsidR="00AC5AF2" w:rsidRPr="005F503B" w:rsidRDefault="00244D6F" w:rsidP="00244D6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</w:t>
            </w:r>
            <w:proofErr w:type="spellStart"/>
            <w:r w:rsidR="00AC5AF2" w:rsidRPr="005F503B">
              <w:rPr>
                <w:rFonts w:hint="eastAsia"/>
                <w:spacing w:val="-6"/>
              </w:rPr>
              <w:t>eai_exaprly</w:t>
            </w:r>
            <w:proofErr w:type="spellEnd"/>
            <w:r w:rsidRPr="005F503B">
              <w:rPr>
                <w:rFonts w:hint="eastAsia"/>
                <w:spacing w:val="-6"/>
              </w:rPr>
              <w:t>)</w:t>
            </w:r>
          </w:p>
        </w:tc>
        <w:tc>
          <w:tcPr>
            <w:tcW w:w="3030" w:type="dxa"/>
            <w:tcBorders>
              <w:top w:val="single" w:sz="6" w:space="0" w:color="auto"/>
              <w:bottom w:val="single" w:sz="6" w:space="0" w:color="auto"/>
            </w:tcBorders>
          </w:tcPr>
          <w:p w14:paraId="28BDE0AD" w14:textId="77777777" w:rsidR="00AC5AF2" w:rsidRPr="005F503B" w:rsidRDefault="00AC5AF2" w:rsidP="00CE788F">
            <w:pPr>
              <w:rPr>
                <w:spacing w:val="-6"/>
              </w:rPr>
            </w:pPr>
            <w:proofErr w:type="spellStart"/>
            <w:r w:rsidRPr="005F503B">
              <w:rPr>
                <w:rFonts w:hint="eastAsia"/>
                <w:spacing w:val="-6"/>
              </w:rPr>
              <w:t>e</w:t>
            </w:r>
            <w:r w:rsidR="002F213C" w:rsidRPr="005F503B">
              <w:rPr>
                <w:rFonts w:hint="eastAsia"/>
                <w:spacing w:val="-6"/>
              </w:rPr>
              <w:t>t</w:t>
            </w:r>
            <w:r w:rsidRPr="005F503B">
              <w:rPr>
                <w:rFonts w:hint="eastAsia"/>
                <w:spacing w:val="-6"/>
              </w:rPr>
              <w:t>q</w:t>
            </w:r>
            <w:r w:rsidR="002F213C" w:rsidRPr="005F503B">
              <w:rPr>
                <w:rFonts w:hint="eastAsia"/>
                <w:spacing w:val="-6"/>
              </w:rPr>
              <w:t>a</w:t>
            </w:r>
            <w:r w:rsidRPr="005F503B">
              <w:rPr>
                <w:rFonts w:hint="eastAsia"/>
                <w:spacing w:val="-6"/>
              </w:rPr>
              <w:t>l</w:t>
            </w:r>
            <w:r w:rsidR="002F213C" w:rsidRPr="005F503B">
              <w:rPr>
                <w:rFonts w:hint="eastAsia"/>
                <w:spacing w:val="-6"/>
              </w:rPr>
              <w:t>t</w:t>
            </w:r>
            <w:r w:rsidRPr="005F503B">
              <w:rPr>
                <w:rFonts w:hint="eastAsia"/>
                <w:spacing w:val="-6"/>
              </w:rPr>
              <w:t>_PWRELSAI</w:t>
            </w:r>
            <w:proofErr w:type="spellEnd"/>
            <w:r w:rsidRPr="005F503B">
              <w:rPr>
                <w:spacing w:val="-6"/>
              </w:rPr>
              <w:t>(</w:t>
            </w:r>
            <w:r w:rsidRPr="005F503B">
              <w:rPr>
                <w:rFonts w:hint="eastAsia"/>
                <w:spacing w:val="-6"/>
              </w:rPr>
              <w:t>例</w:t>
            </w:r>
            <w:r w:rsidRPr="005F503B">
              <w:rPr>
                <w:spacing w:val="-6"/>
              </w:rPr>
              <w:t xml:space="preserve"> </w:t>
            </w:r>
            <w:r w:rsidR="008A421B" w:rsidRPr="005F503B">
              <w:rPr>
                <w:rFonts w:hint="eastAsia"/>
                <w:spacing w:val="-6"/>
              </w:rPr>
              <w:t>1.</w:t>
            </w:r>
            <w:r w:rsidRPr="005F503B">
              <w:rPr>
                <w:rFonts w:hint="eastAsia"/>
                <w:spacing w:val="-6"/>
              </w:rPr>
              <w:t>0</w:t>
            </w:r>
            <w:r w:rsidRPr="005F503B">
              <w:rPr>
                <w:spacing w:val="-6"/>
              </w:rPr>
              <w:t>(</w:t>
            </w:r>
            <w:r w:rsidRPr="005F503B">
              <w:rPr>
                <w:rFonts w:hint="eastAsia"/>
                <w:spacing w:val="-6"/>
              </w:rPr>
              <w:t>kW</w:t>
            </w:r>
            <w:r w:rsidRPr="005F503B">
              <w:rPr>
                <w:spacing w:val="-6"/>
              </w:rPr>
              <w:t>))</w:t>
            </w:r>
          </w:p>
        </w:tc>
        <w:tc>
          <w:tcPr>
            <w:tcW w:w="22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7610C9D" w14:textId="77777777" w:rsidR="00AC5AF2" w:rsidRPr="005F503B" w:rsidRDefault="00AC5AF2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【AI制御有】</w:t>
            </w:r>
          </w:p>
        </w:tc>
      </w:tr>
      <w:tr w:rsidR="00C965D6" w:rsidRPr="005F503B" w14:paraId="6D0ADEB6" w14:textId="77777777" w:rsidTr="00CE788F">
        <w:trPr>
          <w:cantSplit/>
          <w:jc w:val="center"/>
        </w:trPr>
        <w:tc>
          <w:tcPr>
            <w:tcW w:w="2308" w:type="dxa"/>
            <w:tcBorders>
              <w:top w:val="single" w:sz="6" w:space="0" w:color="auto"/>
              <w:bottom w:val="single" w:sz="4" w:space="0" w:color="auto"/>
            </w:tcBorders>
          </w:tcPr>
          <w:p w14:paraId="5043EB1C" w14:textId="77777777" w:rsidR="00C965D6" w:rsidRPr="005F503B" w:rsidRDefault="00C965D6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PTCﾋｰﾀ負荷</w:t>
            </w:r>
          </w:p>
        </w:tc>
        <w:tc>
          <w:tcPr>
            <w:tcW w:w="3030" w:type="dxa"/>
            <w:tcBorders>
              <w:top w:val="single" w:sz="6" w:space="0" w:color="auto"/>
              <w:bottom w:val="single" w:sz="4" w:space="0" w:color="auto"/>
            </w:tcBorders>
          </w:tcPr>
          <w:p w14:paraId="589F767A" w14:textId="77777777" w:rsidR="00C965D6" w:rsidRPr="005F503B" w:rsidRDefault="00C965D6" w:rsidP="00CE788F">
            <w:pPr>
              <w:rPr>
                <w:spacing w:val="-6"/>
              </w:rPr>
            </w:pPr>
            <w:proofErr w:type="spellStart"/>
            <w:r w:rsidRPr="005F503B">
              <w:rPr>
                <w:rFonts w:hint="eastAsia"/>
                <w:spacing w:val="-6"/>
              </w:rPr>
              <w:t>eptch</w:t>
            </w:r>
            <w:r w:rsidR="005C3D19" w:rsidRPr="005F503B">
              <w:rPr>
                <w:rFonts w:hint="eastAsia"/>
                <w:spacing w:val="-6"/>
              </w:rPr>
              <w:t>ctrl</w:t>
            </w:r>
            <w:r w:rsidRPr="005F503B">
              <w:rPr>
                <w:rFonts w:hint="eastAsia"/>
                <w:spacing w:val="-6"/>
              </w:rPr>
              <w:t>_epwrptc</w:t>
            </w:r>
            <w:proofErr w:type="spellEnd"/>
          </w:p>
        </w:tc>
        <w:tc>
          <w:tcPr>
            <w:tcW w:w="2290" w:type="dxa"/>
            <w:tcBorders>
              <w:top w:val="single" w:sz="6" w:space="0" w:color="auto"/>
              <w:left w:val="nil"/>
              <w:bottom w:val="single" w:sz="4" w:space="0" w:color="auto"/>
            </w:tcBorders>
          </w:tcPr>
          <w:p w14:paraId="7890FB70" w14:textId="77777777" w:rsidR="00C965D6" w:rsidRPr="005F503B" w:rsidRDefault="00C965D6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【PTCﾋｰﾀ有】</w:t>
            </w:r>
          </w:p>
        </w:tc>
      </w:tr>
    </w:tbl>
    <w:p w14:paraId="550EE307" w14:textId="77777777" w:rsidR="00744763" w:rsidRPr="005F503B" w:rsidRDefault="00F765EC" w:rsidP="00AC5AF2">
      <w:pPr>
        <w:rPr>
          <w:spacing w:val="-6"/>
        </w:rPr>
      </w:pPr>
      <w:commentRangeStart w:id="79"/>
      <w:r w:rsidRPr="005F503B">
        <w:rPr>
          <w:rFonts w:hint="eastAsia"/>
          <w:spacing w:val="-6"/>
        </w:rPr>
        <w:t xml:space="preserve"> </w:t>
      </w:r>
      <w:commentRangeStart w:id="80"/>
      <w:commentRangeEnd w:id="80"/>
      <w:r w:rsidR="00E86F42" w:rsidRPr="005F503B">
        <w:rPr>
          <w:rStyle w:val="a7"/>
        </w:rPr>
        <w:commentReference w:id="80"/>
      </w:r>
      <w:commentRangeEnd w:id="79"/>
      <w:r w:rsidRPr="005F503B">
        <w:rPr>
          <w:rStyle w:val="a7"/>
        </w:rPr>
        <w:commentReference w:id="79"/>
      </w:r>
    </w:p>
    <w:p w14:paraId="37286793" w14:textId="77777777" w:rsidR="00AC5AF2" w:rsidRPr="005F503B" w:rsidRDefault="00C9600D" w:rsidP="007D7205">
      <w:pPr>
        <w:rPr>
          <w:spacing w:val="-6"/>
        </w:rPr>
      </w:pPr>
      <w:r w:rsidRPr="005F503B">
        <w:rPr>
          <w:rFonts w:hint="eastAsia"/>
          <w:spacing w:val="-6"/>
        </w:rPr>
        <w:t>ここで、・</w:t>
      </w:r>
      <w:proofErr w:type="spellStart"/>
      <w:r w:rsidR="00AC5AF2" w:rsidRPr="005F503B">
        <w:rPr>
          <w:rFonts w:hint="eastAsia"/>
          <w:spacing w:val="-6"/>
        </w:rPr>
        <w:t>epwrfan</w:t>
      </w:r>
      <w:proofErr w:type="spellEnd"/>
      <w:r w:rsidR="00AC5AF2" w:rsidRPr="005F503B">
        <w:rPr>
          <w:rFonts w:hint="eastAsia"/>
          <w:spacing w:val="-6"/>
        </w:rPr>
        <w:t>（電動ファン電力）の算出</w:t>
      </w:r>
      <w:r w:rsidRPr="005F503B">
        <w:rPr>
          <w:rFonts w:hint="eastAsia"/>
          <w:spacing w:val="-6"/>
        </w:rPr>
        <w:t>【ON/OFF電動ﾌｧﾝ方式】</w:t>
      </w:r>
    </w:p>
    <w:p w14:paraId="241A38B0" w14:textId="77777777" w:rsidR="00AC5AF2" w:rsidRPr="005F503B" w:rsidRDefault="00AC5AF2" w:rsidP="000677CE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</w:t>
      </w:r>
      <w:r w:rsidR="007D7205" w:rsidRPr="005F503B">
        <w:rPr>
          <w:rFonts w:hint="eastAsia"/>
          <w:spacing w:val="-6"/>
        </w:rPr>
        <w:t xml:space="preserve">    </w:t>
      </w:r>
      <w:r w:rsidRPr="005F503B">
        <w:rPr>
          <w:rFonts w:hint="eastAsia"/>
          <w:spacing w:val="-6"/>
        </w:rPr>
        <w:t>(</w:t>
      </w:r>
      <w:r w:rsidR="008A55A0" w:rsidRPr="005F503B">
        <w:rPr>
          <w:rFonts w:hint="eastAsia"/>
          <w:spacing w:val="-6"/>
        </w:rPr>
        <w:t>1</w:t>
      </w:r>
      <w:r w:rsidRPr="005F503B">
        <w:rPr>
          <w:rFonts w:hint="eastAsia"/>
          <w:spacing w:val="-6"/>
        </w:rPr>
        <w:t>)電動ファンＬＯの時（</w:t>
      </w:r>
      <w:proofErr w:type="spellStart"/>
      <w:r w:rsidR="00B5309A" w:rsidRPr="005F503B">
        <w:rPr>
          <w:spacing w:val="-6"/>
        </w:rPr>
        <w:t>afanif_get_outmnt</w:t>
      </w:r>
      <w:proofErr w:type="spellEnd"/>
      <w:r w:rsidR="00B5309A" w:rsidRPr="005F503B">
        <w:rPr>
          <w:spacing w:val="-6"/>
        </w:rPr>
        <w:t>(</w:t>
      </w:r>
      <w:r w:rsidR="00B5309A" w:rsidRPr="005F503B">
        <w:rPr>
          <w:rFonts w:hint="eastAsia"/>
          <w:spacing w:val="-6"/>
        </w:rPr>
        <w:t xml:space="preserve"> </w:t>
      </w:r>
      <w:r w:rsidR="00B5309A" w:rsidRPr="005F503B">
        <w:rPr>
          <w:spacing w:val="-6"/>
        </w:rPr>
        <w:t>)</w:t>
      </w:r>
      <w:r w:rsidRPr="005F503B">
        <w:rPr>
          <w:rFonts w:hint="eastAsia"/>
          <w:spacing w:val="-6"/>
        </w:rPr>
        <w:t xml:space="preserve"> ＝</w:t>
      </w:r>
      <w:r w:rsidR="002A21AC" w:rsidRPr="005F503B">
        <w:rPr>
          <w:rFonts w:hint="eastAsia"/>
          <w:spacing w:val="-6"/>
        </w:rPr>
        <w:t xml:space="preserve"> </w:t>
      </w:r>
      <w:r w:rsidR="002A21AC" w:rsidRPr="005F503B">
        <w:rPr>
          <w:spacing w:val="-6"/>
        </w:rPr>
        <w:t>AFANIF_</w:t>
      </w:r>
      <w:r w:rsidR="002A21AC" w:rsidRPr="005F503B">
        <w:rPr>
          <w:rFonts w:hint="eastAsia"/>
          <w:spacing w:val="-6"/>
        </w:rPr>
        <w:t>LO</w:t>
      </w:r>
      <w:r w:rsidRPr="005F503B">
        <w:rPr>
          <w:rFonts w:hint="eastAsia"/>
          <w:spacing w:val="-6"/>
        </w:rPr>
        <w:t>）</w:t>
      </w:r>
    </w:p>
    <w:p w14:paraId="1CFD79F4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  </w:t>
      </w:r>
      <w:r w:rsidR="007D7205" w:rsidRPr="005F503B">
        <w:rPr>
          <w:rFonts w:hint="eastAsia"/>
          <w:spacing w:val="-6"/>
        </w:rPr>
        <w:t xml:space="preserve">      </w:t>
      </w:r>
      <w:proofErr w:type="spellStart"/>
      <w:r w:rsidR="00E97714" w:rsidRPr="005F503B">
        <w:rPr>
          <w:rFonts w:hint="eastAsia"/>
          <w:spacing w:val="-6"/>
        </w:rPr>
        <w:t>epwrfan</w:t>
      </w:r>
      <w:proofErr w:type="spellEnd"/>
      <w:r w:rsidRPr="005F503B">
        <w:rPr>
          <w:rFonts w:hint="eastAsia"/>
          <w:spacing w:val="-6"/>
        </w:rPr>
        <w:t xml:space="preserve"> ← </w:t>
      </w:r>
      <w:proofErr w:type="spellStart"/>
      <w:r w:rsidRPr="005F503B">
        <w:rPr>
          <w:rFonts w:hint="eastAsia"/>
          <w:spacing w:val="-6"/>
        </w:rPr>
        <w:t>e</w:t>
      </w:r>
      <w:r w:rsidR="002F213C" w:rsidRPr="005F503B">
        <w:rPr>
          <w:rFonts w:hint="eastAsia"/>
          <w:spacing w:val="-6"/>
        </w:rPr>
        <w:t>t</w:t>
      </w:r>
      <w:r w:rsidRPr="005F503B">
        <w:rPr>
          <w:rFonts w:hint="eastAsia"/>
          <w:spacing w:val="-6"/>
        </w:rPr>
        <w:t>q</w:t>
      </w:r>
      <w:r w:rsidR="002F213C" w:rsidRPr="005F503B">
        <w:rPr>
          <w:rFonts w:hint="eastAsia"/>
          <w:spacing w:val="-6"/>
        </w:rPr>
        <w:t>a</w:t>
      </w:r>
      <w:r w:rsidRPr="005F503B">
        <w:rPr>
          <w:rFonts w:hint="eastAsia"/>
          <w:spacing w:val="-6"/>
        </w:rPr>
        <w:t>l</w:t>
      </w:r>
      <w:r w:rsidR="002F213C" w:rsidRPr="005F503B">
        <w:rPr>
          <w:rFonts w:hint="eastAsia"/>
          <w:spacing w:val="-6"/>
        </w:rPr>
        <w:t>t</w:t>
      </w:r>
      <w:r w:rsidRPr="005F503B">
        <w:rPr>
          <w:rFonts w:hint="eastAsia"/>
          <w:spacing w:val="-6"/>
        </w:rPr>
        <w:t>_FANLO</w:t>
      </w:r>
      <w:proofErr w:type="spellEnd"/>
      <w:r w:rsidRPr="005F503B">
        <w:rPr>
          <w:rFonts w:hint="eastAsia"/>
          <w:spacing w:val="-6"/>
        </w:rPr>
        <w:t>(例 0(kW))</w:t>
      </w:r>
    </w:p>
    <w:p w14:paraId="433C3A17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</w:t>
      </w:r>
      <w:r w:rsidR="007D7205" w:rsidRPr="005F503B">
        <w:rPr>
          <w:rFonts w:hint="eastAsia"/>
          <w:spacing w:val="-6"/>
        </w:rPr>
        <w:t xml:space="preserve">    </w:t>
      </w:r>
      <w:r w:rsidRPr="005F503B">
        <w:rPr>
          <w:rFonts w:hint="eastAsia"/>
          <w:spacing w:val="-6"/>
        </w:rPr>
        <w:t>(</w:t>
      </w:r>
      <w:r w:rsidR="008A55A0" w:rsidRPr="005F503B">
        <w:rPr>
          <w:rFonts w:hint="eastAsia"/>
          <w:spacing w:val="-6"/>
        </w:rPr>
        <w:t>2</w:t>
      </w:r>
      <w:r w:rsidRPr="005F503B">
        <w:rPr>
          <w:rFonts w:hint="eastAsia"/>
          <w:spacing w:val="-6"/>
        </w:rPr>
        <w:t>)電動ファンＨＩの時（</w:t>
      </w:r>
      <w:proofErr w:type="spellStart"/>
      <w:r w:rsidR="00B5309A" w:rsidRPr="005F503B">
        <w:rPr>
          <w:spacing w:val="-6"/>
        </w:rPr>
        <w:t>afanif_get_outmnt</w:t>
      </w:r>
      <w:proofErr w:type="spellEnd"/>
      <w:r w:rsidR="00B5309A" w:rsidRPr="005F503B">
        <w:rPr>
          <w:spacing w:val="-6"/>
        </w:rPr>
        <w:t>(</w:t>
      </w:r>
      <w:r w:rsidR="00B5309A" w:rsidRPr="005F503B">
        <w:rPr>
          <w:rFonts w:hint="eastAsia"/>
          <w:spacing w:val="-6"/>
        </w:rPr>
        <w:t xml:space="preserve"> </w:t>
      </w:r>
      <w:r w:rsidR="00B5309A" w:rsidRPr="005F503B">
        <w:rPr>
          <w:spacing w:val="-6"/>
        </w:rPr>
        <w:t>)</w:t>
      </w:r>
      <w:r w:rsidRPr="005F503B">
        <w:rPr>
          <w:rFonts w:hint="eastAsia"/>
          <w:spacing w:val="-6"/>
        </w:rPr>
        <w:t xml:space="preserve"> ＝ </w:t>
      </w:r>
      <w:r w:rsidR="002A21AC" w:rsidRPr="005F503B">
        <w:rPr>
          <w:spacing w:val="-6"/>
        </w:rPr>
        <w:t>AFANIF</w:t>
      </w:r>
      <w:r w:rsidRPr="005F503B">
        <w:rPr>
          <w:rFonts w:hint="eastAsia"/>
          <w:spacing w:val="-6"/>
        </w:rPr>
        <w:t>_HI）</w:t>
      </w:r>
    </w:p>
    <w:p w14:paraId="788D63E3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  </w:t>
      </w:r>
      <w:r w:rsidR="007D7205" w:rsidRPr="005F503B">
        <w:rPr>
          <w:rFonts w:hint="eastAsia"/>
          <w:spacing w:val="-6"/>
        </w:rPr>
        <w:t xml:space="preserve">      </w:t>
      </w:r>
      <w:proofErr w:type="spellStart"/>
      <w:r w:rsidR="00E97714" w:rsidRPr="005F503B">
        <w:rPr>
          <w:rFonts w:hint="eastAsia"/>
          <w:spacing w:val="-6"/>
        </w:rPr>
        <w:t>epwrfan</w:t>
      </w:r>
      <w:proofErr w:type="spellEnd"/>
      <w:r w:rsidRPr="005F503B">
        <w:rPr>
          <w:rFonts w:hint="eastAsia"/>
          <w:spacing w:val="-6"/>
        </w:rPr>
        <w:t xml:space="preserve"> ← </w:t>
      </w:r>
      <w:proofErr w:type="spellStart"/>
      <w:r w:rsidRPr="005F503B">
        <w:rPr>
          <w:rFonts w:hint="eastAsia"/>
          <w:spacing w:val="-6"/>
        </w:rPr>
        <w:t>e</w:t>
      </w:r>
      <w:r w:rsidR="002F213C" w:rsidRPr="005F503B">
        <w:rPr>
          <w:rFonts w:hint="eastAsia"/>
          <w:spacing w:val="-6"/>
        </w:rPr>
        <w:t>t</w:t>
      </w:r>
      <w:r w:rsidRPr="005F503B">
        <w:rPr>
          <w:rFonts w:hint="eastAsia"/>
          <w:spacing w:val="-6"/>
        </w:rPr>
        <w:t>q</w:t>
      </w:r>
      <w:r w:rsidR="002F213C" w:rsidRPr="005F503B">
        <w:rPr>
          <w:rFonts w:hint="eastAsia"/>
          <w:spacing w:val="-6"/>
        </w:rPr>
        <w:t>a</w:t>
      </w:r>
      <w:r w:rsidRPr="005F503B">
        <w:rPr>
          <w:rFonts w:hint="eastAsia"/>
          <w:spacing w:val="-6"/>
        </w:rPr>
        <w:t>l</w:t>
      </w:r>
      <w:r w:rsidR="002F213C" w:rsidRPr="005F503B">
        <w:rPr>
          <w:rFonts w:hint="eastAsia"/>
          <w:spacing w:val="-6"/>
        </w:rPr>
        <w:t>t</w:t>
      </w:r>
      <w:r w:rsidRPr="005F503B">
        <w:rPr>
          <w:rFonts w:hint="eastAsia"/>
          <w:spacing w:val="-6"/>
        </w:rPr>
        <w:t>_FANHI</w:t>
      </w:r>
      <w:proofErr w:type="spellEnd"/>
      <w:r w:rsidRPr="005F503B">
        <w:rPr>
          <w:rFonts w:hint="eastAsia"/>
          <w:spacing w:val="-6"/>
        </w:rPr>
        <w:t>(例 0(kW))</w:t>
      </w:r>
    </w:p>
    <w:p w14:paraId="633DEC01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</w:t>
      </w:r>
      <w:r w:rsidR="007D7205" w:rsidRPr="005F503B">
        <w:rPr>
          <w:rFonts w:hint="eastAsia"/>
          <w:spacing w:val="-6"/>
        </w:rPr>
        <w:t xml:space="preserve">    </w:t>
      </w:r>
      <w:r w:rsidRPr="005F503B">
        <w:rPr>
          <w:rFonts w:hint="eastAsia"/>
          <w:spacing w:val="-6"/>
        </w:rPr>
        <w:t>(</w:t>
      </w:r>
      <w:r w:rsidR="008A55A0" w:rsidRPr="005F503B">
        <w:rPr>
          <w:rFonts w:hint="eastAsia"/>
          <w:spacing w:val="-6"/>
        </w:rPr>
        <w:t>3</w:t>
      </w:r>
      <w:r w:rsidRPr="005F503B">
        <w:rPr>
          <w:rFonts w:hint="eastAsia"/>
          <w:spacing w:val="-6"/>
        </w:rPr>
        <w:t>)電動ファンＯＦＦの時（</w:t>
      </w:r>
      <w:proofErr w:type="spellStart"/>
      <w:r w:rsidR="00B5309A" w:rsidRPr="005F503B">
        <w:rPr>
          <w:spacing w:val="-6"/>
        </w:rPr>
        <w:t>afanif_get_outmnt</w:t>
      </w:r>
      <w:proofErr w:type="spellEnd"/>
      <w:r w:rsidR="00B5309A" w:rsidRPr="005F503B">
        <w:rPr>
          <w:spacing w:val="-6"/>
        </w:rPr>
        <w:t>(</w:t>
      </w:r>
      <w:r w:rsidR="00B5309A" w:rsidRPr="005F503B">
        <w:rPr>
          <w:rFonts w:hint="eastAsia"/>
          <w:spacing w:val="-6"/>
        </w:rPr>
        <w:t xml:space="preserve"> </w:t>
      </w:r>
      <w:r w:rsidR="00B5309A" w:rsidRPr="005F503B">
        <w:rPr>
          <w:spacing w:val="-6"/>
        </w:rPr>
        <w:t>)</w:t>
      </w:r>
      <w:r w:rsidRPr="005F503B">
        <w:rPr>
          <w:rFonts w:hint="eastAsia"/>
          <w:spacing w:val="-6"/>
        </w:rPr>
        <w:t xml:space="preserve"> ＝</w:t>
      </w:r>
      <w:r w:rsidR="002A21AC" w:rsidRPr="005F503B">
        <w:rPr>
          <w:rFonts w:hint="eastAsia"/>
          <w:spacing w:val="-6"/>
        </w:rPr>
        <w:t xml:space="preserve"> </w:t>
      </w:r>
      <w:r w:rsidR="002A21AC" w:rsidRPr="005F503B">
        <w:rPr>
          <w:spacing w:val="-6"/>
        </w:rPr>
        <w:t>AFANIF</w:t>
      </w:r>
      <w:r w:rsidRPr="005F503B">
        <w:rPr>
          <w:rFonts w:hint="eastAsia"/>
          <w:spacing w:val="-6"/>
        </w:rPr>
        <w:t>_OFF）</w:t>
      </w:r>
    </w:p>
    <w:p w14:paraId="5993DBF8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  </w:t>
      </w:r>
      <w:r w:rsidR="007D7205" w:rsidRPr="005F503B">
        <w:rPr>
          <w:rFonts w:hint="eastAsia"/>
          <w:spacing w:val="-6"/>
        </w:rPr>
        <w:t xml:space="preserve">      </w:t>
      </w:r>
      <w:proofErr w:type="spellStart"/>
      <w:r w:rsidR="00E97714" w:rsidRPr="005F503B">
        <w:rPr>
          <w:rFonts w:hint="eastAsia"/>
          <w:spacing w:val="-6"/>
        </w:rPr>
        <w:t>epwrfan</w:t>
      </w:r>
      <w:proofErr w:type="spellEnd"/>
      <w:r w:rsidRPr="005F503B">
        <w:rPr>
          <w:rFonts w:hint="eastAsia"/>
          <w:spacing w:val="-6"/>
        </w:rPr>
        <w:t xml:space="preserve"> ← 0(kW)</w:t>
      </w:r>
    </w:p>
    <w:p w14:paraId="186AB1BB" w14:textId="77777777" w:rsidR="00C9600D" w:rsidRPr="005F503B" w:rsidRDefault="00C9600D" w:rsidP="00060C28">
      <w:pPr>
        <w:ind w:firstLineChars="429" w:firstLine="849"/>
        <w:rPr>
          <w:spacing w:val="-6"/>
        </w:rPr>
      </w:pPr>
      <w:r w:rsidRPr="005F503B">
        <w:rPr>
          <w:rFonts w:hint="eastAsia"/>
          <w:spacing w:val="-6"/>
        </w:rPr>
        <w:t>・</w:t>
      </w:r>
      <w:proofErr w:type="spellStart"/>
      <w:r w:rsidRPr="005F503B">
        <w:rPr>
          <w:rFonts w:hint="eastAsia"/>
          <w:spacing w:val="-6"/>
        </w:rPr>
        <w:t>epwrfan</w:t>
      </w:r>
      <w:proofErr w:type="spellEnd"/>
      <w:r w:rsidRPr="005F503B">
        <w:rPr>
          <w:rFonts w:hint="eastAsia"/>
          <w:spacing w:val="-6"/>
        </w:rPr>
        <w:t>（電動ファン電力）の算出【PWM電動ﾌｧﾝ方式】</w:t>
      </w:r>
    </w:p>
    <w:p w14:paraId="50311758" w14:textId="77777777" w:rsidR="008D1741" w:rsidRDefault="00AC5AF2" w:rsidP="00076547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</w:t>
      </w:r>
      <w:r w:rsidR="007D7205" w:rsidRPr="005F503B">
        <w:rPr>
          <w:rFonts w:hint="eastAsia"/>
          <w:spacing w:val="-6"/>
        </w:rPr>
        <w:t xml:space="preserve">    </w:t>
      </w:r>
      <w:proofErr w:type="spellStart"/>
      <w:r w:rsidR="00E97714" w:rsidRPr="005F503B">
        <w:rPr>
          <w:rFonts w:hint="eastAsia"/>
          <w:spacing w:val="-6"/>
        </w:rPr>
        <w:t>epwrfan</w:t>
      </w:r>
      <w:proofErr w:type="spellEnd"/>
      <w:r w:rsidRPr="005F503B">
        <w:rPr>
          <w:rFonts w:hint="eastAsia"/>
          <w:spacing w:val="-6"/>
        </w:rPr>
        <w:t xml:space="preserve"> ← </w:t>
      </w:r>
      <w:proofErr w:type="spellStart"/>
      <w:r w:rsidRPr="005F503B">
        <w:rPr>
          <w:rFonts w:hint="eastAsia"/>
          <w:spacing w:val="-6"/>
        </w:rPr>
        <w:t>epwrfan_map</w:t>
      </w:r>
      <w:proofErr w:type="spellEnd"/>
      <w:r w:rsidRPr="005F503B">
        <w:rPr>
          <w:rFonts w:hint="eastAsia"/>
          <w:spacing w:val="-6"/>
        </w:rPr>
        <w:t>（</w:t>
      </w:r>
      <w:proofErr w:type="spellStart"/>
      <w:r w:rsidR="00B5309A" w:rsidRPr="005F503B">
        <w:rPr>
          <w:spacing w:val="-6"/>
        </w:rPr>
        <w:t>afanif_get_voltage</w:t>
      </w:r>
      <w:proofErr w:type="spellEnd"/>
      <w:r w:rsidR="00B5309A" w:rsidRPr="005F503B">
        <w:rPr>
          <w:spacing w:val="-6"/>
        </w:rPr>
        <w:t>(</w:t>
      </w:r>
      <w:r w:rsidR="00B5309A" w:rsidRPr="005F503B">
        <w:rPr>
          <w:rFonts w:hint="eastAsia"/>
          <w:spacing w:val="-6"/>
        </w:rPr>
        <w:t xml:space="preserve"> </w:t>
      </w:r>
      <w:r w:rsidR="00B5309A" w:rsidRPr="005F503B">
        <w:rPr>
          <w:spacing w:val="-6"/>
        </w:rPr>
        <w:t>)</w:t>
      </w:r>
      <w:r w:rsidRPr="005F503B">
        <w:rPr>
          <w:rFonts w:hint="eastAsia"/>
          <w:spacing w:val="-6"/>
        </w:rPr>
        <w:t>の1次元ﾏｯﾌﾟ</w:t>
      </w:r>
      <w:r w:rsidRPr="005F503B">
        <w:rPr>
          <w:spacing w:val="-6"/>
        </w:rPr>
        <w:t>）</w:t>
      </w:r>
    </w:p>
    <w:p w14:paraId="06595E98" w14:textId="77777777" w:rsidR="00E91FD7" w:rsidRDefault="00E91FD7" w:rsidP="00076547">
      <w:pPr>
        <w:rPr>
          <w:spacing w:val="-6"/>
        </w:rPr>
      </w:pPr>
    </w:p>
    <w:p w14:paraId="4E57838D" w14:textId="4B8D703B" w:rsidR="00AC5AF2" w:rsidRPr="005F503B" w:rsidRDefault="00330020" w:rsidP="00AC5AF2">
      <w:pPr>
        <w:pStyle w:val="a5"/>
        <w:spacing w:line="240" w:lineRule="auto"/>
        <w:ind w:right="39"/>
        <w:textAlignment w:val="center"/>
        <w:rPr>
          <w:spacing w:val="-6"/>
          <w:sz w:val="21"/>
        </w:rPr>
      </w:pPr>
      <w:commentRangeStart w:id="81"/>
      <w:commentRangeEnd w:id="81"/>
      <w:r w:rsidRPr="005F503B">
        <w:rPr>
          <w:rStyle w:val="a7"/>
          <w:spacing w:val="-5"/>
        </w:rPr>
        <w:commentReference w:id="81"/>
      </w:r>
    </w:p>
    <w:p w14:paraId="0E5E967C" w14:textId="77777777" w:rsidR="00C73F7E" w:rsidRPr="005F503B" w:rsidRDefault="00330020">
      <w:pPr>
        <w:pStyle w:val="a5"/>
        <w:spacing w:line="240" w:lineRule="auto"/>
        <w:ind w:right="39"/>
        <w:textAlignment w:val="center"/>
        <w:rPr>
          <w:sz w:val="21"/>
        </w:rPr>
      </w:pPr>
      <w:commentRangeStart w:id="82"/>
      <w:r w:rsidRPr="005F503B">
        <w:rPr>
          <w:rFonts w:hint="eastAsia"/>
        </w:rPr>
        <w:t xml:space="preserve"> </w:t>
      </w:r>
      <w:commentRangeEnd w:id="82"/>
      <w:r w:rsidRPr="005F503B">
        <w:rPr>
          <w:rStyle w:val="a7"/>
        </w:rPr>
        <w:commentReference w:id="82"/>
      </w:r>
      <w:r w:rsidR="00000000">
        <w:rPr>
          <w:noProof/>
        </w:rPr>
        <w:pict w14:anchorId="4C662642">
          <v:rect id="_x0000_s2070" style="position:absolute;left:0;text-align:left;margin-left:.05pt;margin-top:-1.25pt;width:109.25pt;height:16.6pt;z-index:6;mso-position-horizontal-relative:text;mso-position-vertical-relative:text" o:allowincell="f" filled="f" strokecolor="blue" strokeweight=".25pt">
            <v:textbox style="mso-next-textbox:#_x0000_s2070" inset="1pt,1pt,1pt,1pt">
              <w:txbxContent>
                <w:p w14:paraId="622B9333" w14:textId="77777777" w:rsidR="00394ED9" w:rsidRDefault="00394ED9">
                  <w:pPr>
                    <w:pStyle w:val="a5"/>
                  </w:pPr>
                  <w:r>
                    <w:rPr>
                      <w:rFonts w:hint="eastAsia"/>
                    </w:rPr>
                    <w:t>Ｄ．初期値</w:t>
                  </w:r>
                </w:p>
              </w:txbxContent>
            </v:textbox>
          </v:rect>
        </w:pict>
      </w:r>
    </w:p>
    <w:p w14:paraId="5DBFD9DA" w14:textId="77777777" w:rsidR="00C73F7E" w:rsidRDefault="00A00646">
      <w:pPr>
        <w:pStyle w:val="a5"/>
        <w:spacing w:line="240" w:lineRule="auto"/>
        <w:ind w:right="39"/>
        <w:textAlignment w:val="center"/>
        <w:rPr>
          <w:sz w:val="21"/>
        </w:rPr>
      </w:pPr>
      <w:proofErr w:type="spellStart"/>
      <w:r w:rsidRPr="005F503B">
        <w:rPr>
          <w:sz w:val="21"/>
        </w:rPr>
        <w:t>ebattsm</w:t>
      </w:r>
      <w:proofErr w:type="spellEnd"/>
      <w:r w:rsidRPr="005F503B">
        <w:rPr>
          <w:sz w:val="21"/>
        </w:rPr>
        <w:t xml:space="preserve"> </w:t>
      </w:r>
      <w:r w:rsidRPr="005F503B">
        <w:rPr>
          <w:rFonts w:hint="eastAsia"/>
          <w:sz w:val="21"/>
        </w:rPr>
        <w:t>←</w:t>
      </w:r>
      <w:r w:rsidRPr="005F503B">
        <w:rPr>
          <w:sz w:val="21"/>
        </w:rPr>
        <w:t xml:space="preserve"> </w:t>
      </w:r>
      <w:proofErr w:type="spellStart"/>
      <w:r w:rsidRPr="005F503B">
        <w:rPr>
          <w:sz w:val="21"/>
        </w:rPr>
        <w:t>etqalt_BATINT</w:t>
      </w:r>
      <w:proofErr w:type="spellEnd"/>
      <w:r w:rsidRPr="005F503B">
        <w:rPr>
          <w:rFonts w:hint="eastAsia"/>
          <w:sz w:val="21"/>
        </w:rPr>
        <w:t>(例 12(V))</w:t>
      </w:r>
    </w:p>
    <w:p w14:paraId="241572FD" w14:textId="10FD0FB7" w:rsidR="00E91FD7" w:rsidRPr="00321CB2" w:rsidRDefault="001530E0">
      <w:pPr>
        <w:pStyle w:val="a5"/>
        <w:spacing w:line="240" w:lineRule="auto"/>
        <w:ind w:right="39"/>
        <w:textAlignment w:val="center"/>
        <w:rPr>
          <w:sz w:val="21"/>
        </w:rPr>
      </w:pPr>
      <w:proofErr w:type="spellStart"/>
      <w:r w:rsidRPr="00321CB2">
        <w:rPr>
          <w:sz w:val="21"/>
        </w:rPr>
        <w:t>ealtif</w:t>
      </w:r>
      <w:r w:rsidR="00254C59" w:rsidRPr="00321CB2">
        <w:rPr>
          <w:sz w:val="21"/>
        </w:rPr>
        <w:t>sm</w:t>
      </w:r>
      <w:proofErr w:type="spellEnd"/>
      <w:r w:rsidR="00E91FD7" w:rsidRPr="00321CB2">
        <w:rPr>
          <w:sz w:val="21"/>
        </w:rPr>
        <w:t xml:space="preserve"> ← </w:t>
      </w:r>
      <w:proofErr w:type="spellStart"/>
      <w:r w:rsidR="00E91FD7" w:rsidRPr="00321CB2">
        <w:rPr>
          <w:sz w:val="21"/>
        </w:rPr>
        <w:t>etqalt_</w:t>
      </w:r>
      <w:r w:rsidR="00D76008" w:rsidRPr="00321CB2">
        <w:rPr>
          <w:sz w:val="21"/>
        </w:rPr>
        <w:t>IFINT</w:t>
      </w:r>
      <w:proofErr w:type="spellEnd"/>
      <w:r w:rsidR="00E91FD7" w:rsidRPr="00321CB2">
        <w:rPr>
          <w:sz w:val="21"/>
        </w:rPr>
        <w:t xml:space="preserve"> (例 </w:t>
      </w:r>
      <w:r w:rsidR="00C65FB5" w:rsidRPr="00321CB2">
        <w:rPr>
          <w:rFonts w:hint="eastAsia"/>
          <w:sz w:val="21"/>
        </w:rPr>
        <w:t>1</w:t>
      </w:r>
      <w:r w:rsidR="00E91FD7" w:rsidRPr="00321CB2">
        <w:rPr>
          <w:sz w:val="21"/>
        </w:rPr>
        <w:t>(</w:t>
      </w:r>
      <w:r w:rsidR="00D76008" w:rsidRPr="00321CB2">
        <w:rPr>
          <w:sz w:val="21"/>
        </w:rPr>
        <w:t>A</w:t>
      </w:r>
      <w:r w:rsidR="00E91FD7" w:rsidRPr="00321CB2">
        <w:rPr>
          <w:sz w:val="21"/>
        </w:rPr>
        <w:t>))</w:t>
      </w:r>
      <w:commentRangeStart w:id="83"/>
      <w:commentRangeEnd w:id="83"/>
      <w:r w:rsidR="00E91FD7" w:rsidRPr="00321CB2">
        <w:rPr>
          <w:rStyle w:val="a7"/>
          <w:spacing w:val="-5"/>
        </w:rPr>
        <w:commentReference w:id="83"/>
      </w:r>
    </w:p>
    <w:p w14:paraId="65E911E0" w14:textId="77777777" w:rsidR="00A00646" w:rsidRPr="005F503B" w:rsidRDefault="00A00646">
      <w:pPr>
        <w:pStyle w:val="a5"/>
        <w:spacing w:line="240" w:lineRule="auto"/>
        <w:ind w:right="39"/>
        <w:textAlignment w:val="center"/>
        <w:rPr>
          <w:sz w:val="21"/>
        </w:rPr>
      </w:pPr>
    </w:p>
    <w:p w14:paraId="395FA088" w14:textId="77777777" w:rsidR="00C73F7E" w:rsidRPr="005F503B" w:rsidRDefault="00000000">
      <w:pPr>
        <w:pStyle w:val="a5"/>
        <w:spacing w:line="240" w:lineRule="auto"/>
        <w:ind w:right="39"/>
        <w:textAlignment w:val="center"/>
        <w:rPr>
          <w:sz w:val="21"/>
        </w:rPr>
      </w:pPr>
      <w:r>
        <w:rPr>
          <w:noProof/>
        </w:rPr>
        <w:pict w14:anchorId="05D6A166">
          <v:rect id="_x0000_s2068" style="position:absolute;left:0;text-align:left;margin-left:.05pt;margin-top:2.5pt;width:109.25pt;height:16.6pt;z-index:5" filled="f" strokecolor="blue" strokeweight=".25pt">
            <v:textbox style="mso-next-textbox:#_x0000_s2068" inset="1pt,1pt,1pt,1pt">
              <w:txbxContent>
                <w:p w14:paraId="6C7370FC" w14:textId="77777777" w:rsidR="00394ED9" w:rsidRDefault="00394ED9">
                  <w:pPr>
                    <w:pStyle w:val="a5"/>
                  </w:pPr>
                  <w:r>
                    <w:rPr>
                      <w:rFonts w:hint="eastAsia"/>
                    </w:rPr>
                    <w:t>Ｅ．適合モード</w:t>
                  </w:r>
                </w:p>
              </w:txbxContent>
            </v:textbox>
          </v:rect>
        </w:pict>
      </w:r>
    </w:p>
    <w:p w14:paraId="249E594D" w14:textId="77777777" w:rsidR="00C73F7E" w:rsidRPr="005F503B" w:rsidRDefault="00C73F7E">
      <w:pPr>
        <w:pStyle w:val="a5"/>
        <w:spacing w:line="240" w:lineRule="auto"/>
        <w:ind w:right="39"/>
        <w:textAlignment w:val="center"/>
        <w:rPr>
          <w:sz w:val="21"/>
        </w:rPr>
      </w:pPr>
    </w:p>
    <w:p w14:paraId="69D494EB" w14:textId="77777777" w:rsidR="00076547" w:rsidRPr="005F503B" w:rsidRDefault="00076547">
      <w:pPr>
        <w:pStyle w:val="a5"/>
        <w:spacing w:line="240" w:lineRule="auto"/>
        <w:ind w:right="39"/>
        <w:textAlignment w:val="center"/>
        <w:rPr>
          <w:sz w:val="21"/>
        </w:rPr>
      </w:pPr>
    </w:p>
    <w:p w14:paraId="1B61F32F" w14:textId="77777777" w:rsidR="00C73F7E" w:rsidRPr="005F503B" w:rsidRDefault="00000000">
      <w:pPr>
        <w:pStyle w:val="a5"/>
        <w:spacing w:line="240" w:lineRule="auto"/>
        <w:ind w:right="39"/>
        <w:textAlignment w:val="center"/>
        <w:rPr>
          <w:sz w:val="21"/>
        </w:rPr>
      </w:pPr>
      <w:r>
        <w:rPr>
          <w:noProof/>
          <w:sz w:val="20"/>
        </w:rPr>
        <w:pict w14:anchorId="15FA7D5B">
          <v:rect id="_x0000_s2178" style="position:absolute;left:0;text-align:left;margin-left:.05pt;margin-top:11.1pt;width:109.25pt;height:16.6pt;z-index:7" filled="f" strokecolor="blue" strokeweight=".25pt">
            <v:textbox style="mso-next-textbox:#_x0000_s2178" inset="1pt,1pt,1pt,1pt">
              <w:txbxContent>
                <w:p w14:paraId="754FA4F6" w14:textId="77777777" w:rsidR="00394ED9" w:rsidRDefault="00394ED9">
                  <w:pPr>
                    <w:pStyle w:val="a5"/>
                  </w:pPr>
                  <w:r>
                    <w:rPr>
                      <w:rFonts w:hint="eastAsia"/>
                    </w:rPr>
                    <w:t>Ｆ．ＩＦ情報２</w:t>
                  </w:r>
                </w:p>
              </w:txbxContent>
            </v:textbox>
          </v:rect>
        </w:pict>
      </w:r>
    </w:p>
    <w:p w14:paraId="17BB1690" w14:textId="77777777" w:rsidR="00C73F7E" w:rsidRPr="005F503B" w:rsidRDefault="00C73F7E">
      <w:pPr>
        <w:pStyle w:val="a5"/>
        <w:spacing w:line="240" w:lineRule="auto"/>
        <w:ind w:right="39"/>
        <w:textAlignment w:val="center"/>
        <w:rPr>
          <w:sz w:val="21"/>
        </w:rPr>
      </w:pPr>
    </w:p>
    <w:p w14:paraId="7F5D4689" w14:textId="77777777" w:rsidR="00C73F7E" w:rsidRPr="005F503B" w:rsidRDefault="00C73F7E" w:rsidP="004A3537">
      <w:r w:rsidRPr="005F503B">
        <w:rPr>
          <w:rFonts w:hint="eastAsia"/>
        </w:rPr>
        <w:t>１．公開定数</w:t>
      </w:r>
    </w:p>
    <w:tbl>
      <w:tblPr>
        <w:tblW w:w="438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50"/>
        <w:gridCol w:w="1750"/>
        <w:gridCol w:w="884"/>
      </w:tblGrid>
      <w:tr w:rsidR="00C73F7E" w:rsidRPr="005F503B" w14:paraId="7316F84D" w14:textId="77777777">
        <w:trPr>
          <w:trHeight w:val="216"/>
        </w:trPr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7E6C3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定数名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C9D63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機能名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E8A93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公開先</w:t>
            </w:r>
          </w:p>
        </w:tc>
      </w:tr>
    </w:tbl>
    <w:p w14:paraId="53408613" w14:textId="7378A499" w:rsidR="00C73F7E" w:rsidRDefault="00C73F7E">
      <w:pPr>
        <w:textAlignment w:val="center"/>
      </w:pPr>
    </w:p>
    <w:p w14:paraId="764F7B6A" w14:textId="77777777" w:rsidR="000803BE" w:rsidRPr="005F503B" w:rsidRDefault="000803BE">
      <w:pPr>
        <w:textAlignment w:val="center"/>
      </w:pPr>
    </w:p>
    <w:p w14:paraId="6D647A84" w14:textId="77777777" w:rsidR="00C73F7E" w:rsidRPr="005F503B" w:rsidRDefault="00C73F7E">
      <w:pPr>
        <w:textAlignment w:val="center"/>
      </w:pPr>
      <w:r w:rsidRPr="005F503B">
        <w:rPr>
          <w:rFonts w:hint="eastAsia"/>
        </w:rPr>
        <w:lastRenderedPageBreak/>
        <w:t>２．公開処理要求</w:t>
      </w:r>
    </w:p>
    <w:tbl>
      <w:tblPr>
        <w:tblW w:w="5000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65"/>
        <w:gridCol w:w="984"/>
        <w:gridCol w:w="862"/>
        <w:gridCol w:w="740"/>
        <w:gridCol w:w="862"/>
        <w:gridCol w:w="1109"/>
        <w:gridCol w:w="615"/>
        <w:gridCol w:w="740"/>
        <w:gridCol w:w="738"/>
        <w:gridCol w:w="738"/>
        <w:gridCol w:w="979"/>
      </w:tblGrid>
      <w:tr w:rsidR="006337BB" w:rsidRPr="005F503B" w14:paraId="4D286E22" w14:textId="77777777" w:rsidTr="006337BB">
        <w:trPr>
          <w:cantSplit/>
          <w:trHeight w:val="216"/>
        </w:trPr>
        <w:tc>
          <w:tcPr>
            <w:tcW w:w="4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CFE35" w14:textId="77777777" w:rsidR="006337BB" w:rsidRPr="005F503B" w:rsidRDefault="006337BB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関数名</w:t>
            </w:r>
          </w:p>
        </w:tc>
        <w:tc>
          <w:tcPr>
            <w:tcW w:w="5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11297" w14:textId="77777777" w:rsidR="006337BB" w:rsidRPr="005F503B" w:rsidRDefault="006337BB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処理内容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314CD" w14:textId="77777777" w:rsidR="006337BB" w:rsidRPr="005F503B" w:rsidRDefault="006337BB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公開先</w:t>
            </w:r>
          </w:p>
        </w:tc>
        <w:tc>
          <w:tcPr>
            <w:tcW w:w="4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1F688" w14:textId="77777777" w:rsidR="006337BB" w:rsidRPr="005F503B" w:rsidRDefault="006337BB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ｺｰﾙ元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B9533" w14:textId="77777777" w:rsidR="006337BB" w:rsidRPr="005F503B" w:rsidRDefault="006337BB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ﾊﾟﾗﾒｰﾀ</w:t>
            </w:r>
          </w:p>
        </w:tc>
        <w:tc>
          <w:tcPr>
            <w:tcW w:w="6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79E8C" w14:textId="77777777" w:rsidR="006337BB" w:rsidRPr="005F503B" w:rsidRDefault="006337BB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ﾊﾟﾗﾒｰﾀ内容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A0C3D" w14:textId="77777777" w:rsidR="006337BB" w:rsidRPr="005F503B" w:rsidRDefault="006337BB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単位</w:t>
            </w:r>
          </w:p>
        </w:tc>
        <w:tc>
          <w:tcPr>
            <w:tcW w:w="4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486E2" w14:textId="77777777" w:rsidR="006337BB" w:rsidRPr="005F503B" w:rsidRDefault="006337BB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ﾚﾝｼﾞ</w:t>
            </w:r>
          </w:p>
        </w:tc>
        <w:tc>
          <w:tcPr>
            <w:tcW w:w="4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7565C" w14:textId="77777777" w:rsidR="006337BB" w:rsidRPr="005F503B" w:rsidRDefault="006337BB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型</w:t>
            </w:r>
          </w:p>
        </w:tc>
        <w:tc>
          <w:tcPr>
            <w:tcW w:w="4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8BB1F" w14:textId="77777777" w:rsidR="006337BB" w:rsidRPr="005F503B" w:rsidRDefault="006337BB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LSB</w:t>
            </w:r>
          </w:p>
        </w:tc>
        <w:tc>
          <w:tcPr>
            <w:tcW w:w="5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F7AD7" w14:textId="77777777" w:rsidR="006337BB" w:rsidRPr="005F503B" w:rsidRDefault="006337BB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ｺﾝﾊﾟｲﾙSW</w:t>
            </w:r>
          </w:p>
        </w:tc>
      </w:tr>
    </w:tbl>
    <w:p w14:paraId="2315FB00" w14:textId="77777777" w:rsidR="00C73F7E" w:rsidRPr="005F503B" w:rsidRDefault="00C73F7E">
      <w:pPr>
        <w:textAlignment w:val="center"/>
      </w:pPr>
    </w:p>
    <w:p w14:paraId="1D4AF104" w14:textId="77777777" w:rsidR="00C73F7E" w:rsidRPr="005F503B" w:rsidRDefault="00C73F7E">
      <w:pPr>
        <w:textAlignment w:val="center"/>
        <w:rPr>
          <w:sz w:val="20"/>
        </w:rPr>
      </w:pPr>
      <w:r w:rsidRPr="005F503B">
        <w:rPr>
          <w:rFonts w:hint="eastAsia"/>
        </w:rPr>
        <w:t>３．参照変数・定数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52"/>
        <w:gridCol w:w="2424"/>
        <w:gridCol w:w="2626"/>
      </w:tblGrid>
      <w:tr w:rsidR="00C73F7E" w:rsidRPr="005F503B" w14:paraId="2DB97FE3" w14:textId="77777777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CDAE7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変数名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6AF75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機能名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5BF52" w14:textId="77777777" w:rsidR="00C73F7E" w:rsidRPr="005F503B" w:rsidRDefault="00C73F7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ｺﾝﾊﾟｲﾙSW</w:t>
            </w:r>
          </w:p>
        </w:tc>
      </w:tr>
      <w:tr w:rsidR="00C73F7E" w:rsidRPr="005F503B" w14:paraId="020A47EF" w14:textId="77777777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BEBCD" w14:textId="77777777" w:rsidR="00C73F7E" w:rsidRPr="005F503B" w:rsidRDefault="00C73F7E">
            <w:pPr>
              <w:rPr>
                <w:color w:val="000000"/>
                <w:sz w:val="20"/>
              </w:rPr>
            </w:pPr>
            <w:proofErr w:type="spellStart"/>
            <w:r w:rsidRPr="005F503B">
              <w:rPr>
                <w:rFonts w:hint="eastAsia"/>
                <w:color w:val="000000"/>
                <w:sz w:val="20"/>
              </w:rPr>
              <w:t>ene_ene</w:t>
            </w:r>
            <w:proofErr w:type="spellEnd"/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1E421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ｴﾝｼﾞﾝ回転数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D97280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</w:tr>
      <w:tr w:rsidR="00C73F7E" w:rsidRPr="005F503B" w14:paraId="677AC2EF" w14:textId="77777777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64E79" w14:textId="77777777" w:rsidR="00E663D6" w:rsidRPr="005F503B" w:rsidRDefault="00E663D6">
            <w:pPr>
              <w:rPr>
                <w:color w:val="000000"/>
                <w:sz w:val="20"/>
              </w:rPr>
            </w:pPr>
            <w:proofErr w:type="spellStart"/>
            <w:r w:rsidRPr="005F503B">
              <w:rPr>
                <w:color w:val="000000"/>
                <w:sz w:val="20"/>
              </w:rPr>
              <w:t>emnet_enet</w:t>
            </w:r>
            <w:proofErr w:type="spellEnd"/>
          </w:p>
          <w:p w14:paraId="58AD7011" w14:textId="77777777" w:rsidR="00C73F7E" w:rsidRPr="005F503B" w:rsidRDefault="00C73F7E">
            <w:pPr>
              <w:rPr>
                <w:color w:val="000000"/>
                <w:sz w:val="20"/>
              </w:rPr>
            </w:pP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1338A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最終目標回転数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12F62B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</w:tr>
      <w:tr w:rsidR="00C73F7E" w:rsidRPr="005F503B" w14:paraId="40573B70" w14:textId="77777777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539A4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exst_ecast_16m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13B38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始動後経過時間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D9A9E3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</w:tr>
      <w:tr w:rsidR="00C73F7E" w:rsidRPr="005F503B" w14:paraId="6C6E4DA1" w14:textId="77777777" w:rsidTr="006337BB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00696" w14:textId="77777777" w:rsidR="00C73F7E" w:rsidRPr="005F503B" w:rsidRDefault="008B597F">
            <w:pPr>
              <w:rPr>
                <w:color w:val="000000"/>
                <w:sz w:val="20"/>
              </w:rPr>
            </w:pPr>
            <w:proofErr w:type="spellStart"/>
            <w:r w:rsidRPr="005F503B">
              <w:rPr>
                <w:color w:val="000000"/>
                <w:sz w:val="20"/>
              </w:rPr>
              <w:t>wbatt_fdi_xbattClFt</w:t>
            </w:r>
            <w:proofErr w:type="spellEnd"/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98C99" w14:textId="77777777" w:rsidR="00C73F7E" w:rsidRPr="005F503B" w:rsidRDefault="008B597F">
            <w:pPr>
              <w:rPr>
                <w:color w:val="000000"/>
                <w:sz w:val="20"/>
              </w:rPr>
            </w:pPr>
            <w:r w:rsidRPr="005F503B">
              <w:rPr>
                <w:color w:val="000000"/>
                <w:sz w:val="20"/>
              </w:rPr>
              <w:t>Circuit Low F/S情報(Test Failed)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396D6" w14:textId="77777777" w:rsidR="00C73F7E" w:rsidRPr="005F503B" w:rsidRDefault="006337BB" w:rsidP="006337BB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C73F7E" w:rsidRPr="005F503B" w14:paraId="4E001199" w14:textId="77777777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51B0A" w14:textId="77777777" w:rsidR="00C73F7E" w:rsidRPr="005F503B" w:rsidRDefault="00DF0733">
            <w:pPr>
              <w:rPr>
                <w:color w:val="000000"/>
                <w:sz w:val="20"/>
              </w:rPr>
            </w:pPr>
            <w:proofErr w:type="spellStart"/>
            <w:r w:rsidRPr="005F503B">
              <w:rPr>
                <w:rFonts w:hint="eastAsia"/>
                <w:color w:val="000000"/>
                <w:sz w:val="20"/>
              </w:rPr>
              <w:t>yaltlmp</w:t>
            </w:r>
            <w:r w:rsidR="00C73F7E" w:rsidRPr="005F503B">
              <w:rPr>
                <w:rFonts w:hint="eastAsia"/>
                <w:color w:val="000000"/>
                <w:sz w:val="20"/>
              </w:rPr>
              <w:t>_yxbattlo</w:t>
            </w:r>
            <w:proofErr w:type="spellEnd"/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B2AB7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低電圧警報ﾌﾗｸﾞ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72B7BF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sz w:val="20"/>
              </w:rPr>
              <w:t>【充電制御有】</w:t>
            </w:r>
          </w:p>
        </w:tc>
      </w:tr>
      <w:tr w:rsidR="008D4C33" w:rsidRPr="005F503B" w:rsidDel="008D4C33" w14:paraId="041AB092" w14:textId="77777777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FF40B" w14:textId="77777777" w:rsidR="008D4C33" w:rsidRPr="005F503B" w:rsidDel="008D4C33" w:rsidRDefault="008D4C33">
            <w:pPr>
              <w:rPr>
                <w:color w:val="000000"/>
                <w:sz w:val="20"/>
              </w:rPr>
            </w:pPr>
            <w:proofErr w:type="spellStart"/>
            <w:r w:rsidRPr="005F503B">
              <w:rPr>
                <w:rFonts w:hint="eastAsia"/>
                <w:color w:val="000000"/>
                <w:sz w:val="20"/>
              </w:rPr>
              <w:t>yaltinfo_yalttrq</w:t>
            </w:r>
            <w:proofErr w:type="spellEnd"/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2458E" w14:textId="77777777" w:rsidR="008D4C33" w:rsidRPr="005F503B" w:rsidDel="008D4C33" w:rsidRDefault="008D4C33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ｵﾙﾀﾄﾙｸ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3204A" w14:textId="77777777" w:rsidR="008D4C33" w:rsidRPr="005F503B" w:rsidDel="008D4C33" w:rsidRDefault="00CC1887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</w:tr>
      <w:tr w:rsidR="00271DAB" w:rsidRPr="005F503B" w:rsidDel="008D4C33" w14:paraId="76E4708E" w14:textId="77777777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483EB" w14:textId="77777777" w:rsidR="00271DAB" w:rsidRPr="005F503B" w:rsidRDefault="00271DAB">
            <w:pPr>
              <w:rPr>
                <w:color w:val="000000"/>
                <w:sz w:val="20"/>
              </w:rPr>
            </w:pPr>
            <w:proofErr w:type="spellStart"/>
            <w:r w:rsidRPr="005F503B">
              <w:rPr>
                <w:spacing w:val="-6"/>
                <w:sz w:val="20"/>
              </w:rPr>
              <w:t>ysocpublic_yxaltldinc</w:t>
            </w:r>
            <w:proofErr w:type="spellEnd"/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58EA9" w14:textId="77777777" w:rsidR="00271DAB" w:rsidRPr="005F503B" w:rsidRDefault="00271DAB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ｵﾙﾀ負荷増大ﾌﾗｸﾞ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EEBD64" w14:textId="77777777" w:rsidR="00271DAB" w:rsidRPr="005F503B" w:rsidRDefault="00E902F0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【充電制御有】</w:t>
            </w:r>
          </w:p>
        </w:tc>
      </w:tr>
      <w:tr w:rsidR="00C73F7E" w:rsidRPr="005F503B" w14:paraId="04ACCABE" w14:textId="77777777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EDF83" w14:textId="77777777" w:rsidR="00C73F7E" w:rsidRPr="005F503B" w:rsidRDefault="00C73F7E">
            <w:pPr>
              <w:rPr>
                <w:color w:val="000000"/>
                <w:sz w:val="20"/>
              </w:rPr>
            </w:pPr>
            <w:proofErr w:type="spellStart"/>
            <w:r w:rsidRPr="005F503B">
              <w:rPr>
                <w:rFonts w:hint="eastAsia"/>
                <w:color w:val="000000"/>
                <w:sz w:val="20"/>
              </w:rPr>
              <w:t>ethw_ethw</w:t>
            </w:r>
            <w:proofErr w:type="spellEnd"/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917C09" w14:textId="77777777" w:rsidR="00C73F7E" w:rsidRPr="005F503B" w:rsidRDefault="00BD618B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ｴﾝｼﾞﾝ</w:t>
            </w:r>
            <w:r w:rsidR="00C73F7E" w:rsidRPr="005F503B">
              <w:rPr>
                <w:rFonts w:hint="eastAsia"/>
                <w:color w:val="000000"/>
                <w:sz w:val="20"/>
              </w:rPr>
              <w:t>水温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017C5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</w:tr>
      <w:tr w:rsidR="002A21AC" w:rsidRPr="005F503B" w14:paraId="599C0C3F" w14:textId="77777777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A9D55" w14:textId="77777777" w:rsidR="002A21AC" w:rsidRPr="005F503B" w:rsidRDefault="002A21AC">
            <w:pPr>
              <w:rPr>
                <w:color w:val="000000"/>
                <w:sz w:val="20"/>
              </w:rPr>
            </w:pPr>
            <w:r w:rsidRPr="005F503B">
              <w:rPr>
                <w:spacing w:val="-6"/>
                <w:sz w:val="20"/>
              </w:rPr>
              <w:t>AFANIF_</w:t>
            </w:r>
            <w:r w:rsidRPr="005F503B">
              <w:rPr>
                <w:rFonts w:hint="eastAsia"/>
                <w:spacing w:val="-6"/>
                <w:sz w:val="20"/>
              </w:rPr>
              <w:t>OFF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2BC92" w14:textId="77777777" w:rsidR="002A21AC" w:rsidRPr="005F503B" w:rsidRDefault="00C920E9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停止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8D5BA" w14:textId="77777777" w:rsidR="002A21AC" w:rsidRPr="005F503B" w:rsidRDefault="00D67C82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【ON/OFF電動ﾌｧﾝ方式】</w:t>
            </w:r>
          </w:p>
        </w:tc>
      </w:tr>
      <w:tr w:rsidR="002A21AC" w:rsidRPr="005F503B" w14:paraId="0C471CAF" w14:textId="77777777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EB842" w14:textId="77777777" w:rsidR="002A21AC" w:rsidRPr="005F503B" w:rsidRDefault="002A21AC">
            <w:pPr>
              <w:rPr>
                <w:spacing w:val="-6"/>
                <w:sz w:val="20"/>
              </w:rPr>
            </w:pPr>
            <w:r w:rsidRPr="005F503B">
              <w:rPr>
                <w:spacing w:val="-6"/>
                <w:sz w:val="20"/>
              </w:rPr>
              <w:t>AFANIF_</w:t>
            </w:r>
            <w:r w:rsidRPr="005F503B">
              <w:rPr>
                <w:rFonts w:hint="eastAsia"/>
                <w:spacing w:val="-6"/>
                <w:sz w:val="20"/>
              </w:rPr>
              <w:t>HI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FA0FB" w14:textId="77777777" w:rsidR="002A21AC" w:rsidRPr="005F503B" w:rsidRDefault="00C920E9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高出力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F9154" w14:textId="77777777" w:rsidR="002A21AC" w:rsidRPr="005F503B" w:rsidRDefault="00D67C82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【ON/OFF電動ﾌｧﾝ方式】</w:t>
            </w:r>
          </w:p>
        </w:tc>
      </w:tr>
      <w:tr w:rsidR="002A21AC" w:rsidRPr="005F503B" w14:paraId="686B50AB" w14:textId="77777777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41EE6" w14:textId="77777777" w:rsidR="002A21AC" w:rsidRPr="005F503B" w:rsidRDefault="002A21AC">
            <w:pPr>
              <w:rPr>
                <w:spacing w:val="-6"/>
                <w:sz w:val="20"/>
              </w:rPr>
            </w:pPr>
            <w:r w:rsidRPr="005F503B">
              <w:rPr>
                <w:spacing w:val="-6"/>
                <w:sz w:val="20"/>
              </w:rPr>
              <w:t>AFANIF_</w:t>
            </w:r>
            <w:r w:rsidRPr="005F503B">
              <w:rPr>
                <w:rFonts w:hint="eastAsia"/>
                <w:spacing w:val="-6"/>
                <w:sz w:val="20"/>
              </w:rPr>
              <w:t>LO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20F4F" w14:textId="77777777" w:rsidR="002A21AC" w:rsidRPr="005F503B" w:rsidRDefault="00C920E9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低出力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2148D" w14:textId="77777777" w:rsidR="002A21AC" w:rsidRPr="005F503B" w:rsidRDefault="00D67C82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【ON/OFF電動ﾌｧﾝ方式】</w:t>
            </w:r>
          </w:p>
        </w:tc>
      </w:tr>
      <w:tr w:rsidR="002A21AC" w:rsidRPr="005F503B" w14:paraId="0C864EA0" w14:textId="77777777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29C3D" w14:textId="77777777" w:rsidR="002A21AC" w:rsidRPr="005F503B" w:rsidRDefault="00812E4F">
            <w:pPr>
              <w:rPr>
                <w:spacing w:val="-6"/>
                <w:sz w:val="20"/>
              </w:rPr>
            </w:pPr>
            <w:proofErr w:type="spellStart"/>
            <w:r w:rsidRPr="005F503B">
              <w:rPr>
                <w:spacing w:val="-6"/>
                <w:sz w:val="20"/>
              </w:rPr>
              <w:t>cpowif_b</w:t>
            </w:r>
            <w:proofErr w:type="spellEnd"/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0D47D" w14:textId="77777777" w:rsidR="002A21AC" w:rsidRPr="005F503B" w:rsidRDefault="008D5288">
            <w:pPr>
              <w:rPr>
                <w:color w:val="000000"/>
                <w:sz w:val="20"/>
              </w:rPr>
            </w:pPr>
            <w:r w:rsidRPr="005F503B">
              <w:rPr>
                <w:color w:val="000000"/>
                <w:sz w:val="20"/>
              </w:rPr>
              <w:t>+B電圧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46A7E" w14:textId="77777777" w:rsidR="002A21AC" w:rsidRPr="005F503B" w:rsidRDefault="00D67C82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</w:tr>
      <w:tr w:rsidR="005B4301" w:rsidRPr="005F503B" w14:paraId="7775BFA2" w14:textId="77777777" w:rsidTr="005B4301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3045A" w14:textId="77777777" w:rsidR="005B4301" w:rsidRPr="005F503B" w:rsidRDefault="005B4301" w:rsidP="005B4301">
            <w:pPr>
              <w:rPr>
                <w:spacing w:val="-6"/>
                <w:sz w:val="20"/>
              </w:rPr>
            </w:pPr>
            <w:proofErr w:type="spellStart"/>
            <w:r w:rsidRPr="005F503B">
              <w:rPr>
                <w:spacing w:val="-6"/>
                <w:sz w:val="20"/>
              </w:rPr>
              <w:t>exdly_exels</w:t>
            </w:r>
            <w:proofErr w:type="spellEnd"/>
            <w:r w:rsidR="003E7C17" w:rsidRPr="005F503B">
              <w:rPr>
                <w:rFonts w:hint="eastAsia"/>
                <w:spacing w:val="-6"/>
                <w:sz w:val="20"/>
              </w:rPr>
              <w:t>(u1で参照)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ABB54" w14:textId="77777777" w:rsidR="005B4301" w:rsidRPr="005F503B" w:rsidRDefault="004D042B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電気負荷</w:t>
            </w:r>
            <w:r w:rsidR="000871E5" w:rsidRPr="005F503B">
              <w:rPr>
                <w:rFonts w:hint="eastAsia"/>
                <w:color w:val="000000"/>
                <w:sz w:val="20"/>
              </w:rPr>
              <w:t>1</w:t>
            </w:r>
            <w:r w:rsidRPr="005F503B">
              <w:rPr>
                <w:rFonts w:hint="eastAsia"/>
                <w:color w:val="000000"/>
                <w:sz w:val="20"/>
              </w:rPr>
              <w:t>判定ﾌﾗｸﾞ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135B3" w14:textId="77777777" w:rsidR="005B4301" w:rsidRPr="005F503B" w:rsidRDefault="004D042B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</w:tr>
      <w:tr w:rsidR="005B4301" w:rsidRPr="005F503B" w14:paraId="09B20A09" w14:textId="77777777" w:rsidTr="005B4301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59F1C" w14:textId="77777777" w:rsidR="005B4301" w:rsidRPr="005F503B" w:rsidRDefault="005B4301" w:rsidP="005B4301">
            <w:pPr>
              <w:rPr>
                <w:spacing w:val="-6"/>
                <w:sz w:val="20"/>
              </w:rPr>
            </w:pPr>
            <w:r w:rsidRPr="005F503B">
              <w:rPr>
                <w:spacing w:val="-6"/>
                <w:sz w:val="20"/>
              </w:rPr>
              <w:t>exdly_exels2</w:t>
            </w:r>
            <w:r w:rsidR="003E7C17" w:rsidRPr="005F503B">
              <w:rPr>
                <w:rFonts w:hint="eastAsia"/>
                <w:spacing w:val="-6"/>
                <w:sz w:val="20"/>
              </w:rPr>
              <w:t>(u1で参照)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5FFB7" w14:textId="77777777" w:rsidR="005B4301" w:rsidRPr="005F503B" w:rsidRDefault="004D042B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電気負荷</w:t>
            </w:r>
            <w:r w:rsidRPr="005F503B">
              <w:rPr>
                <w:color w:val="000000"/>
                <w:sz w:val="20"/>
              </w:rPr>
              <w:t>2判定ﾌﾗｸﾞ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5FE3C6" w14:textId="77777777" w:rsidR="005B4301" w:rsidRPr="005F503B" w:rsidRDefault="005B4301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【ELS2有】</w:t>
            </w:r>
          </w:p>
        </w:tc>
      </w:tr>
      <w:tr w:rsidR="005B4301" w:rsidRPr="005F503B" w14:paraId="2FABD6D8" w14:textId="77777777" w:rsidTr="005B4301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7AC5A" w14:textId="77777777" w:rsidR="005B4301" w:rsidRPr="005F503B" w:rsidRDefault="005B4301" w:rsidP="005B4301">
            <w:pPr>
              <w:rPr>
                <w:spacing w:val="-6"/>
                <w:sz w:val="20"/>
              </w:rPr>
            </w:pPr>
            <w:r w:rsidRPr="005F503B">
              <w:rPr>
                <w:spacing w:val="-6"/>
                <w:sz w:val="20"/>
              </w:rPr>
              <w:t>exdly_exels3</w:t>
            </w:r>
            <w:r w:rsidR="003E7C17" w:rsidRPr="005F503B">
              <w:rPr>
                <w:rFonts w:hint="eastAsia"/>
                <w:spacing w:val="-6"/>
                <w:sz w:val="20"/>
              </w:rPr>
              <w:t>(u1で参照)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BAB33" w14:textId="77777777" w:rsidR="005B4301" w:rsidRPr="005F503B" w:rsidRDefault="00E11D6B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電気負荷</w:t>
            </w:r>
            <w:r w:rsidRPr="005F503B">
              <w:rPr>
                <w:color w:val="000000"/>
                <w:sz w:val="20"/>
              </w:rPr>
              <w:t>3判定ﾌﾗｸﾞ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438756" w14:textId="77777777" w:rsidR="005B4301" w:rsidRPr="005F503B" w:rsidRDefault="00C47EBD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-</w:t>
            </w:r>
          </w:p>
        </w:tc>
      </w:tr>
      <w:tr w:rsidR="005B4301" w:rsidRPr="005F503B" w14:paraId="47FE9647" w14:textId="77777777" w:rsidTr="005B4301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DE5D2" w14:textId="77777777" w:rsidR="005B4301" w:rsidRPr="005F503B" w:rsidRDefault="005B4301" w:rsidP="005B4301">
            <w:pPr>
              <w:rPr>
                <w:spacing w:val="-6"/>
                <w:sz w:val="20"/>
              </w:rPr>
            </w:pPr>
            <w:r w:rsidRPr="005F503B">
              <w:rPr>
                <w:spacing w:val="-6"/>
                <w:sz w:val="20"/>
              </w:rPr>
              <w:t>exdly_exels4</w:t>
            </w:r>
            <w:r w:rsidR="003E7C17" w:rsidRPr="005F503B">
              <w:rPr>
                <w:rFonts w:hint="eastAsia"/>
                <w:spacing w:val="-6"/>
                <w:sz w:val="20"/>
              </w:rPr>
              <w:t>(u1で参照)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6A2D3" w14:textId="77777777" w:rsidR="005B4301" w:rsidRPr="005F503B" w:rsidRDefault="00E11D6B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電気負荷4</w:t>
            </w:r>
            <w:r w:rsidRPr="005F503B">
              <w:rPr>
                <w:color w:val="000000"/>
                <w:sz w:val="20"/>
              </w:rPr>
              <w:t>判定ﾌﾗｸﾞ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1441A" w14:textId="77777777" w:rsidR="005B4301" w:rsidRPr="005F503B" w:rsidRDefault="00C47EBD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-</w:t>
            </w:r>
          </w:p>
        </w:tc>
      </w:tr>
      <w:tr w:rsidR="00FD6F60" w:rsidRPr="005F503B" w14:paraId="447BAD9E" w14:textId="77777777" w:rsidTr="005B4301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7ECCD" w14:textId="77777777" w:rsidR="00FD6F60" w:rsidRPr="005F503B" w:rsidRDefault="00FD6F60" w:rsidP="005B4301">
            <w:pPr>
              <w:rPr>
                <w:spacing w:val="-6"/>
                <w:sz w:val="20"/>
              </w:rPr>
            </w:pPr>
            <w:r w:rsidRPr="005F503B">
              <w:rPr>
                <w:spacing w:val="-6"/>
                <w:sz w:val="20"/>
              </w:rPr>
              <w:t>exdly_exelsh</w:t>
            </w:r>
            <w:r w:rsidRPr="005F503B">
              <w:rPr>
                <w:rFonts w:hint="eastAsia"/>
                <w:spacing w:val="-6"/>
                <w:sz w:val="20"/>
              </w:rPr>
              <w:t>1</w:t>
            </w:r>
            <w:r w:rsidR="003E7C17" w:rsidRPr="005F503B">
              <w:rPr>
                <w:rFonts w:hint="eastAsia"/>
                <w:spacing w:val="-6"/>
                <w:sz w:val="20"/>
              </w:rPr>
              <w:t>(u1で参照)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42121" w14:textId="77777777" w:rsidR="00FD6F60" w:rsidRPr="005F503B" w:rsidRDefault="00FD6F60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高電気負荷</w:t>
            </w:r>
            <w:r w:rsidRPr="005F503B">
              <w:rPr>
                <w:color w:val="000000"/>
                <w:sz w:val="20"/>
              </w:rPr>
              <w:t>1判定ﾌﾗｸﾞ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7D2B7" w14:textId="77777777" w:rsidR="00FD6F60" w:rsidRPr="005F503B" w:rsidRDefault="00FD6F60" w:rsidP="005B4301">
            <w:pPr>
              <w:rPr>
                <w:spacing w:val="-6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【ELS3有】</w:t>
            </w:r>
          </w:p>
        </w:tc>
      </w:tr>
      <w:tr w:rsidR="00FD6F60" w:rsidRPr="005F503B" w14:paraId="49C7B153" w14:textId="77777777" w:rsidTr="005B4301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0590B" w14:textId="77777777" w:rsidR="00FD6F60" w:rsidRPr="005F503B" w:rsidRDefault="00FD6F60" w:rsidP="005B4301">
            <w:pPr>
              <w:rPr>
                <w:spacing w:val="-6"/>
                <w:sz w:val="20"/>
              </w:rPr>
            </w:pPr>
            <w:r w:rsidRPr="005F503B">
              <w:rPr>
                <w:spacing w:val="-6"/>
                <w:sz w:val="20"/>
              </w:rPr>
              <w:t>exdly_exelsh</w:t>
            </w:r>
            <w:r w:rsidRPr="005F503B">
              <w:rPr>
                <w:rFonts w:hint="eastAsia"/>
                <w:spacing w:val="-6"/>
                <w:sz w:val="20"/>
              </w:rPr>
              <w:t>2</w:t>
            </w:r>
            <w:r w:rsidR="003E7C17" w:rsidRPr="005F503B">
              <w:rPr>
                <w:rFonts w:hint="eastAsia"/>
                <w:spacing w:val="-6"/>
                <w:sz w:val="20"/>
              </w:rPr>
              <w:t>(u1で参照)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4E240" w14:textId="77777777" w:rsidR="00FD6F60" w:rsidRPr="005F503B" w:rsidRDefault="00FD6F60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高電気負荷2</w:t>
            </w:r>
            <w:r w:rsidRPr="005F503B">
              <w:rPr>
                <w:color w:val="000000"/>
                <w:sz w:val="20"/>
              </w:rPr>
              <w:t>判定ﾌﾗｸﾞ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87043" w14:textId="77777777" w:rsidR="00FD6F60" w:rsidRPr="005F503B" w:rsidRDefault="00FD6F60" w:rsidP="005B4301">
            <w:pPr>
              <w:rPr>
                <w:spacing w:val="-6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【ELS4有】</w:t>
            </w:r>
          </w:p>
        </w:tc>
      </w:tr>
      <w:tr w:rsidR="00FD6F60" w:rsidRPr="005F503B" w14:paraId="280A0CCB" w14:textId="77777777" w:rsidTr="005B4301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EAA814" w14:textId="77777777" w:rsidR="00FD6F60" w:rsidRPr="005F503B" w:rsidRDefault="00FD6F60" w:rsidP="005B4301">
            <w:pPr>
              <w:rPr>
                <w:spacing w:val="-6"/>
                <w:sz w:val="20"/>
              </w:rPr>
            </w:pPr>
            <w:r w:rsidRPr="005F503B">
              <w:rPr>
                <w:spacing w:val="-6"/>
                <w:sz w:val="20"/>
              </w:rPr>
              <w:t>exdly_exelsh</w:t>
            </w:r>
            <w:r w:rsidRPr="005F503B">
              <w:rPr>
                <w:rFonts w:hint="eastAsia"/>
                <w:spacing w:val="-6"/>
                <w:sz w:val="20"/>
              </w:rPr>
              <w:t>3</w:t>
            </w:r>
            <w:r w:rsidR="003E7C17" w:rsidRPr="005F503B">
              <w:rPr>
                <w:rFonts w:hint="eastAsia"/>
                <w:spacing w:val="-6"/>
                <w:sz w:val="20"/>
              </w:rPr>
              <w:t>(u1で参照)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EC276" w14:textId="77777777" w:rsidR="00FD6F60" w:rsidRPr="005F503B" w:rsidRDefault="00FD6F60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高電気負荷3</w:t>
            </w:r>
            <w:r w:rsidRPr="005F503B">
              <w:rPr>
                <w:color w:val="000000"/>
                <w:sz w:val="20"/>
              </w:rPr>
              <w:t>判定ﾌﾗｸﾞ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6EF5F" w14:textId="77777777" w:rsidR="00FD6F60" w:rsidRPr="005F503B" w:rsidRDefault="00C47EBD" w:rsidP="005B4301">
            <w:pPr>
              <w:rPr>
                <w:spacing w:val="-6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-</w:t>
            </w:r>
          </w:p>
        </w:tc>
      </w:tr>
      <w:tr w:rsidR="00FD6F60" w:rsidRPr="005F503B" w14:paraId="54BCF4B5" w14:textId="77777777" w:rsidTr="005B4301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99633" w14:textId="77777777" w:rsidR="00FD6F60" w:rsidRPr="005F503B" w:rsidRDefault="00FD6F60" w:rsidP="005B4301">
            <w:pPr>
              <w:rPr>
                <w:spacing w:val="-6"/>
                <w:sz w:val="20"/>
              </w:rPr>
            </w:pPr>
            <w:r w:rsidRPr="005F503B">
              <w:rPr>
                <w:spacing w:val="-6"/>
                <w:sz w:val="20"/>
              </w:rPr>
              <w:t>exdly_exelsh</w:t>
            </w:r>
            <w:r w:rsidRPr="005F503B">
              <w:rPr>
                <w:rFonts w:hint="eastAsia"/>
                <w:spacing w:val="-6"/>
                <w:sz w:val="20"/>
              </w:rPr>
              <w:t>4</w:t>
            </w:r>
            <w:r w:rsidR="003E7C17" w:rsidRPr="005F503B">
              <w:rPr>
                <w:rFonts w:hint="eastAsia"/>
                <w:spacing w:val="-6"/>
                <w:sz w:val="20"/>
              </w:rPr>
              <w:t>(u1で参照)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3DCD3" w14:textId="77777777" w:rsidR="00FD6F60" w:rsidRPr="005F503B" w:rsidRDefault="00FD6F60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高電気負荷4</w:t>
            </w:r>
            <w:r w:rsidRPr="005F503B">
              <w:rPr>
                <w:color w:val="000000"/>
                <w:sz w:val="20"/>
              </w:rPr>
              <w:t>判定ﾌﾗｸﾞ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B4A45" w14:textId="77777777" w:rsidR="00FD6F60" w:rsidRPr="005F503B" w:rsidRDefault="00C47EBD" w:rsidP="005B4301">
            <w:pPr>
              <w:rPr>
                <w:spacing w:val="-6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-</w:t>
            </w:r>
          </w:p>
        </w:tc>
      </w:tr>
      <w:tr w:rsidR="00FD6F60" w:rsidRPr="005F503B" w14:paraId="418CE8C7" w14:textId="77777777" w:rsidTr="005B4301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4B412" w14:textId="77777777" w:rsidR="00FD6F60" w:rsidRPr="005F503B" w:rsidRDefault="00FD6F60" w:rsidP="005B4301">
            <w:pPr>
              <w:rPr>
                <w:spacing w:val="-6"/>
                <w:sz w:val="20"/>
              </w:rPr>
            </w:pPr>
            <w:r w:rsidRPr="005F503B">
              <w:rPr>
                <w:spacing w:val="-6"/>
                <w:sz w:val="20"/>
              </w:rPr>
              <w:t>exdly_exelsh</w:t>
            </w:r>
            <w:r w:rsidRPr="005F503B">
              <w:rPr>
                <w:rFonts w:hint="eastAsia"/>
                <w:spacing w:val="-6"/>
                <w:sz w:val="20"/>
              </w:rPr>
              <w:t>5</w:t>
            </w:r>
            <w:r w:rsidR="003E7C17" w:rsidRPr="005F503B">
              <w:rPr>
                <w:rFonts w:hint="eastAsia"/>
                <w:spacing w:val="-6"/>
                <w:sz w:val="20"/>
              </w:rPr>
              <w:t>(u1で参照)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D1218" w14:textId="77777777" w:rsidR="00FD6F60" w:rsidRPr="005F503B" w:rsidRDefault="00FD6F60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高電気負荷5</w:t>
            </w:r>
            <w:r w:rsidRPr="005F503B">
              <w:rPr>
                <w:color w:val="000000"/>
                <w:sz w:val="20"/>
              </w:rPr>
              <w:t>判定ﾌﾗｸﾞ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C10C9" w14:textId="77777777" w:rsidR="00FD6F60" w:rsidRPr="005F503B" w:rsidRDefault="00C47EBD" w:rsidP="005B4301">
            <w:pPr>
              <w:rPr>
                <w:spacing w:val="-6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-</w:t>
            </w:r>
          </w:p>
        </w:tc>
      </w:tr>
      <w:tr w:rsidR="005B4301" w:rsidRPr="005F503B" w14:paraId="7D8781B3" w14:textId="77777777" w:rsidTr="005B4301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AFA93" w14:textId="77777777" w:rsidR="005B4301" w:rsidRPr="005F503B" w:rsidRDefault="005B4301" w:rsidP="005B4301">
            <w:pPr>
              <w:rPr>
                <w:spacing w:val="-6"/>
                <w:sz w:val="20"/>
              </w:rPr>
            </w:pPr>
            <w:proofErr w:type="spellStart"/>
            <w:r w:rsidRPr="005F503B">
              <w:rPr>
                <w:spacing w:val="-6"/>
                <w:sz w:val="20"/>
              </w:rPr>
              <w:t>apsswif_xpssw</w:t>
            </w:r>
            <w:proofErr w:type="spellEnd"/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BC2E6" w14:textId="77777777" w:rsidR="005B4301" w:rsidRPr="005F503B" w:rsidRDefault="00E11D6B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ﾊﾟﾜｽﾃｽｲｯﾁ状態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0E82A" w14:textId="77777777" w:rsidR="005B4301" w:rsidRPr="005F503B" w:rsidRDefault="005B4301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【電動PS】</w:t>
            </w:r>
          </w:p>
        </w:tc>
      </w:tr>
      <w:tr w:rsidR="005B4301" w:rsidRPr="005F503B" w14:paraId="50FE809F" w14:textId="77777777" w:rsidTr="005B4301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7A630" w14:textId="77777777" w:rsidR="00E663D6" w:rsidRPr="005F503B" w:rsidRDefault="00E663D6" w:rsidP="005B4301">
            <w:pPr>
              <w:rPr>
                <w:spacing w:val="-6"/>
                <w:sz w:val="20"/>
              </w:rPr>
            </w:pPr>
            <w:proofErr w:type="spellStart"/>
            <w:r w:rsidRPr="005F503B">
              <w:rPr>
                <w:spacing w:val="-6"/>
                <w:sz w:val="20"/>
              </w:rPr>
              <w:t>eacstate_exac</w:t>
            </w:r>
            <w:proofErr w:type="spellEnd"/>
            <w:r w:rsidR="003E7C17" w:rsidRPr="005F503B">
              <w:rPr>
                <w:rFonts w:hint="eastAsia"/>
                <w:spacing w:val="-6"/>
                <w:sz w:val="20"/>
              </w:rPr>
              <w:t>(u1で参照)</w:t>
            </w:r>
          </w:p>
          <w:p w14:paraId="38FF6A83" w14:textId="77777777" w:rsidR="005B4301" w:rsidRPr="005F503B" w:rsidRDefault="005B4301" w:rsidP="005B4301">
            <w:pPr>
              <w:rPr>
                <w:spacing w:val="-6"/>
                <w:sz w:val="20"/>
              </w:rPr>
            </w:pP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5ECB8" w14:textId="77777777" w:rsidR="005B4301" w:rsidRPr="005F503B" w:rsidRDefault="00E11D6B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ｴｱｺﾝ判定ﾌﾗｸﾞ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73379" w14:textId="77777777" w:rsidR="005B4301" w:rsidRPr="005F503B" w:rsidRDefault="004D042B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</w:tr>
      <w:tr w:rsidR="005B4301" w:rsidRPr="005F503B" w14:paraId="4604C58B" w14:textId="77777777" w:rsidTr="005B4301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94188" w14:textId="77777777" w:rsidR="005B4301" w:rsidRPr="005F503B" w:rsidRDefault="005B4301" w:rsidP="005B4301">
            <w:pPr>
              <w:rPr>
                <w:spacing w:val="-6"/>
                <w:sz w:val="20"/>
              </w:rPr>
            </w:pPr>
            <w:proofErr w:type="spellStart"/>
            <w:r w:rsidRPr="005F503B">
              <w:rPr>
                <w:rFonts w:hint="eastAsia"/>
                <w:spacing w:val="-6"/>
                <w:sz w:val="20"/>
              </w:rPr>
              <w:t>eai_exaprly</w:t>
            </w:r>
            <w:proofErr w:type="spellEnd"/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3DC37" w14:textId="77777777" w:rsidR="005B4301" w:rsidRPr="005F503B" w:rsidRDefault="00E11D6B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sz w:val="20"/>
              </w:rPr>
              <w:t>ｴｱﾎﾟﾝﾌﾟ作動ﾌﾗｸﾞ(ﾊﾞﾝｸ統合)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D413B4" w14:textId="77777777" w:rsidR="005B4301" w:rsidRPr="005F503B" w:rsidRDefault="005B4301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【AI制御有】</w:t>
            </w:r>
          </w:p>
        </w:tc>
      </w:tr>
      <w:tr w:rsidR="00BD618B" w:rsidRPr="005F503B" w14:paraId="06DD1EAA" w14:textId="77777777" w:rsidTr="005B4301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B4794" w14:textId="77777777" w:rsidR="00BD618B" w:rsidRPr="005F503B" w:rsidRDefault="00BD618B" w:rsidP="005B4301">
            <w:pPr>
              <w:rPr>
                <w:spacing w:val="-6"/>
                <w:sz w:val="20"/>
              </w:rPr>
            </w:pPr>
            <w:proofErr w:type="spellStart"/>
            <w:r w:rsidRPr="005F503B">
              <w:rPr>
                <w:spacing w:val="-6"/>
                <w:sz w:val="20"/>
              </w:rPr>
              <w:t>exst_exastefi</w:t>
            </w:r>
            <w:proofErr w:type="spellEnd"/>
            <w:r w:rsidR="003E7C17" w:rsidRPr="005F503B">
              <w:rPr>
                <w:rFonts w:hint="eastAsia"/>
                <w:spacing w:val="-6"/>
                <w:sz w:val="20"/>
              </w:rPr>
              <w:t>(u1で参照)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5C9AF" w14:textId="77777777" w:rsidR="00BD618B" w:rsidRPr="005F503B" w:rsidRDefault="00BD618B" w:rsidP="005B4301">
            <w:pPr>
              <w:rPr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始動後ﾌﾗｸﾞ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7455F" w14:textId="77777777" w:rsidR="00BD618B" w:rsidRPr="005F503B" w:rsidRDefault="00BD618B" w:rsidP="005B4301">
            <w:pPr>
              <w:rPr>
                <w:spacing w:val="-6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-</w:t>
            </w:r>
          </w:p>
        </w:tc>
      </w:tr>
      <w:tr w:rsidR="00C965D6" w:rsidRPr="005F503B" w14:paraId="3D17EE3E" w14:textId="77777777" w:rsidTr="005B4301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E085E" w14:textId="77777777" w:rsidR="00C965D6" w:rsidRPr="005F503B" w:rsidRDefault="00C965D6" w:rsidP="005B4301">
            <w:pPr>
              <w:rPr>
                <w:spacing w:val="-6"/>
                <w:sz w:val="20"/>
              </w:rPr>
            </w:pPr>
            <w:proofErr w:type="spellStart"/>
            <w:r w:rsidRPr="005F503B">
              <w:rPr>
                <w:rFonts w:hint="eastAsia"/>
                <w:spacing w:val="-6"/>
                <w:sz w:val="20"/>
              </w:rPr>
              <w:t>eptch</w:t>
            </w:r>
            <w:r w:rsidR="005C3D19" w:rsidRPr="005F503B">
              <w:rPr>
                <w:rFonts w:hint="eastAsia"/>
                <w:spacing w:val="-6"/>
                <w:sz w:val="20"/>
              </w:rPr>
              <w:t>ctrl</w:t>
            </w:r>
            <w:r w:rsidRPr="005F503B">
              <w:rPr>
                <w:rFonts w:hint="eastAsia"/>
                <w:spacing w:val="-6"/>
                <w:sz w:val="20"/>
              </w:rPr>
              <w:t>_epwrptc</w:t>
            </w:r>
            <w:proofErr w:type="spellEnd"/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3E939" w14:textId="77777777" w:rsidR="00C965D6" w:rsidRPr="005F503B" w:rsidRDefault="00C965D6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PTCﾋｰﾀ負荷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6F8E9" w14:textId="77777777" w:rsidR="00C965D6" w:rsidRPr="005F503B" w:rsidRDefault="00C965D6" w:rsidP="005B4301">
            <w:pPr>
              <w:rPr>
                <w:spacing w:val="-6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【PTCﾋｰﾀ有】</w:t>
            </w:r>
          </w:p>
        </w:tc>
      </w:tr>
      <w:tr w:rsidR="0081269B" w:rsidRPr="005F503B" w14:paraId="2AEC9676" w14:textId="77777777" w:rsidTr="00321CB2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1B9411" w14:textId="77777777" w:rsidR="0081269B" w:rsidRPr="005F503B" w:rsidRDefault="0081269B" w:rsidP="005B4301">
            <w:pPr>
              <w:rPr>
                <w:spacing w:val="-6"/>
                <w:sz w:val="20"/>
              </w:rPr>
            </w:pPr>
            <w:proofErr w:type="spellStart"/>
            <w:r w:rsidRPr="0081269B">
              <w:rPr>
                <w:spacing w:val="-6"/>
                <w:sz w:val="20"/>
              </w:rPr>
              <w:t>ethw_ethwst</w:t>
            </w:r>
            <w:proofErr w:type="spellEnd"/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0C3E51" w14:textId="77777777" w:rsidR="0081269B" w:rsidRPr="005F503B" w:rsidRDefault="0081269B" w:rsidP="005B4301">
            <w:pPr>
              <w:rPr>
                <w:color w:val="000000"/>
                <w:sz w:val="20"/>
              </w:rPr>
            </w:pPr>
            <w:r w:rsidRPr="0081269B">
              <w:rPr>
                <w:rFonts w:hint="eastAsia"/>
                <w:color w:val="000000"/>
                <w:sz w:val="20"/>
              </w:rPr>
              <w:t>始動時水温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BFAA14" w14:textId="77777777" w:rsidR="0081269B" w:rsidRPr="005F503B" w:rsidRDefault="0081269B" w:rsidP="005B4301">
            <w:pPr>
              <w:rPr>
                <w:spacing w:val="-6"/>
                <w:sz w:val="20"/>
              </w:rPr>
            </w:pPr>
            <w:r>
              <w:rPr>
                <w:rFonts w:hint="eastAsia"/>
                <w:spacing w:val="-6"/>
                <w:sz w:val="20"/>
              </w:rPr>
              <w:t>-</w:t>
            </w:r>
          </w:p>
        </w:tc>
      </w:tr>
      <w:tr w:rsidR="0081269B" w:rsidRPr="00321CB2" w14:paraId="3BD2A3DD" w14:textId="77777777" w:rsidTr="00321CB2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54F47F" w14:textId="148788A8" w:rsidR="0081269B" w:rsidRPr="00321CB2" w:rsidRDefault="00093DB2" w:rsidP="005B4301">
            <w:pPr>
              <w:rPr>
                <w:spacing w:val="-6"/>
                <w:sz w:val="20"/>
              </w:rPr>
            </w:pPr>
            <w:proofErr w:type="spellStart"/>
            <w:r w:rsidRPr="00321CB2">
              <w:rPr>
                <w:spacing w:val="-6"/>
                <w:sz w:val="20"/>
              </w:rPr>
              <w:t>yaltinfo_yaltif</w:t>
            </w:r>
            <w:proofErr w:type="spellEnd"/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349EDA" w14:textId="3FF9B21C" w:rsidR="0081269B" w:rsidRPr="00321CB2" w:rsidRDefault="00093DB2" w:rsidP="005B4301">
            <w:pPr>
              <w:rPr>
                <w:color w:val="000000"/>
                <w:sz w:val="20"/>
              </w:rPr>
            </w:pPr>
            <w:r w:rsidRPr="00321CB2">
              <w:rPr>
                <w:rFonts w:hint="eastAsia"/>
                <w:color w:val="000000"/>
                <w:sz w:val="20"/>
              </w:rPr>
              <w:t xml:space="preserve">励磁電流 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BEEE8E" w14:textId="77777777" w:rsidR="0081269B" w:rsidRPr="00321CB2" w:rsidRDefault="0081269B" w:rsidP="005B4301">
            <w:pPr>
              <w:rPr>
                <w:spacing w:val="-6"/>
                <w:sz w:val="20"/>
              </w:rPr>
            </w:pPr>
            <w:r w:rsidRPr="00321CB2">
              <w:rPr>
                <w:rFonts w:hint="eastAsia"/>
                <w:spacing w:val="-6"/>
                <w:sz w:val="20"/>
              </w:rPr>
              <w:t>-</w:t>
            </w:r>
          </w:p>
        </w:tc>
      </w:tr>
    </w:tbl>
    <w:p w14:paraId="1AE52CCE" w14:textId="6932B988" w:rsidR="00C73F7E" w:rsidRPr="00321CB2" w:rsidRDefault="00E32189">
      <w:pPr>
        <w:pStyle w:val="a3"/>
        <w:tabs>
          <w:tab w:val="clear" w:pos="4252"/>
          <w:tab w:val="clear" w:pos="8504"/>
        </w:tabs>
        <w:textAlignment w:val="center"/>
        <w:rPr>
          <w:spacing w:val="-5"/>
        </w:rPr>
      </w:pPr>
      <w:commentRangeStart w:id="84"/>
      <w:commentRangeStart w:id="85"/>
      <w:commentRangeStart w:id="86"/>
      <w:commentRangeStart w:id="87"/>
      <w:commentRangeEnd w:id="84"/>
      <w:r w:rsidRPr="00321CB2">
        <w:rPr>
          <w:rStyle w:val="a7"/>
          <w:spacing w:val="-5"/>
        </w:rPr>
        <w:commentReference w:id="84"/>
      </w:r>
      <w:commentRangeStart w:id="88"/>
      <w:commentRangeEnd w:id="88"/>
      <w:r w:rsidR="00076547" w:rsidRPr="00321CB2">
        <w:rPr>
          <w:rStyle w:val="a7"/>
          <w:spacing w:val="-5"/>
        </w:rPr>
        <w:commentReference w:id="88"/>
      </w:r>
      <w:commentRangeEnd w:id="85"/>
      <w:r w:rsidR="003E7C17" w:rsidRPr="00321CB2">
        <w:rPr>
          <w:rStyle w:val="a7"/>
          <w:spacing w:val="-5"/>
        </w:rPr>
        <w:commentReference w:id="85"/>
      </w:r>
      <w:commentRangeEnd w:id="86"/>
      <w:r w:rsidR="00B2764D" w:rsidRPr="00321CB2">
        <w:rPr>
          <w:rStyle w:val="a7"/>
          <w:spacing w:val="-5"/>
        </w:rPr>
        <w:commentReference w:id="86"/>
      </w:r>
      <w:commentRangeEnd w:id="87"/>
      <w:r w:rsidR="00430057" w:rsidRPr="00321CB2">
        <w:rPr>
          <w:rStyle w:val="a7"/>
          <w:spacing w:val="-5"/>
        </w:rPr>
        <w:commentReference w:id="87"/>
      </w:r>
    </w:p>
    <w:p w14:paraId="64F4944E" w14:textId="77777777" w:rsidR="00C73F7E" w:rsidRPr="005F503B" w:rsidRDefault="00C73F7E">
      <w:pPr>
        <w:pStyle w:val="a3"/>
        <w:tabs>
          <w:tab w:val="clear" w:pos="4252"/>
          <w:tab w:val="clear" w:pos="8504"/>
        </w:tabs>
        <w:textAlignment w:val="center"/>
        <w:rPr>
          <w:spacing w:val="-5"/>
        </w:rPr>
      </w:pPr>
      <w:r w:rsidRPr="005F503B">
        <w:rPr>
          <w:rFonts w:hint="eastAsia"/>
          <w:spacing w:val="-5"/>
        </w:rPr>
        <w:t>４．参照処理要求</w:t>
      </w:r>
    </w:p>
    <w:tbl>
      <w:tblPr>
        <w:tblW w:w="992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616"/>
        <w:gridCol w:w="1414"/>
        <w:gridCol w:w="1616"/>
        <w:gridCol w:w="606"/>
        <w:gridCol w:w="1414"/>
        <w:gridCol w:w="808"/>
        <w:gridCol w:w="1212"/>
      </w:tblGrid>
      <w:tr w:rsidR="00C73F7E" w:rsidRPr="005F503B" w14:paraId="16145F6C" w14:textId="77777777">
        <w:trPr>
          <w:cantSplit/>
          <w:trHeight w:val="216"/>
        </w:trPr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5A64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関数名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70F0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処理内容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B9362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ﾊﾟﾗﾒｰﾀ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1FB87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ﾊﾟﾗﾒｰﾀ内容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B5DA9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単位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4DA5C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ﾚﾝｼﾞ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9DD93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LSB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64EA7" w14:textId="77777777" w:rsidR="00C73F7E" w:rsidRPr="005F503B" w:rsidRDefault="00C73F7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ｺﾝﾊﾟｲﾙSW</w:t>
            </w:r>
          </w:p>
        </w:tc>
      </w:tr>
      <w:tr w:rsidR="002A21AC" w:rsidRPr="005F503B" w14:paraId="7CFD666D" w14:textId="77777777">
        <w:trPr>
          <w:cantSplit/>
          <w:trHeight w:val="216"/>
        </w:trPr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D645D" w14:textId="77777777" w:rsidR="002A21AC" w:rsidRPr="005F503B" w:rsidRDefault="002A21AC">
            <w:pPr>
              <w:rPr>
                <w:color w:val="000000"/>
                <w:sz w:val="20"/>
              </w:rPr>
            </w:pPr>
            <w:proofErr w:type="spellStart"/>
            <w:r w:rsidRPr="005F503B">
              <w:rPr>
                <w:spacing w:val="-6"/>
                <w:sz w:val="20"/>
              </w:rPr>
              <w:t>afanif_get_outmnt</w:t>
            </w:r>
            <w:proofErr w:type="spellEnd"/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00B1D" w14:textId="77777777" w:rsidR="002A21AC" w:rsidRPr="005F503B" w:rsidRDefault="00357D40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ｸｰﾘﾝｸﾞﾌｧﾝ</w:t>
            </w:r>
            <w:r w:rsidR="003F1A1A" w:rsidRPr="005F503B">
              <w:rPr>
                <w:rFonts w:hint="eastAsia"/>
                <w:color w:val="000000"/>
                <w:sz w:val="20"/>
              </w:rPr>
              <w:t>出力状態取得処理要求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754BE" w14:textId="77777777" w:rsidR="002A21AC" w:rsidRPr="005F503B" w:rsidRDefault="0075042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なし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AC495" w14:textId="77777777" w:rsidR="002A21AC" w:rsidRPr="005F503B" w:rsidRDefault="003F1A1A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なし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44D84" w14:textId="77777777" w:rsidR="002A21AC" w:rsidRPr="005F503B" w:rsidRDefault="003F1A1A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E7C12" w14:textId="77777777" w:rsidR="002A21AC" w:rsidRPr="005F503B" w:rsidRDefault="003F1A1A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0～</w:t>
            </w:r>
            <w:r w:rsidR="00A436B3" w:rsidRPr="005F503B"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AA472" w14:textId="77777777" w:rsidR="002A21AC" w:rsidRPr="005F503B" w:rsidRDefault="003F1A1A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1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35E16" w14:textId="77777777" w:rsidR="002A21AC" w:rsidRPr="005F503B" w:rsidRDefault="00A436B3">
            <w:pPr>
              <w:rPr>
                <w:sz w:val="20"/>
              </w:rPr>
            </w:pPr>
            <w:r w:rsidRPr="005F503B">
              <w:rPr>
                <w:rFonts w:hint="eastAsia"/>
                <w:spacing w:val="-6"/>
              </w:rPr>
              <w:t>【ON/OFF電動ﾌｧﾝ方式】</w:t>
            </w:r>
          </w:p>
        </w:tc>
      </w:tr>
      <w:tr w:rsidR="002A21AC" w:rsidRPr="005F503B" w14:paraId="2E960D60" w14:textId="77777777">
        <w:trPr>
          <w:cantSplit/>
          <w:trHeight w:val="216"/>
        </w:trPr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F6E24" w14:textId="77777777" w:rsidR="002A21AC" w:rsidRPr="005F503B" w:rsidRDefault="002A21AC">
            <w:pPr>
              <w:rPr>
                <w:color w:val="000000"/>
                <w:sz w:val="20"/>
              </w:rPr>
            </w:pPr>
            <w:proofErr w:type="spellStart"/>
            <w:r w:rsidRPr="005F503B">
              <w:rPr>
                <w:spacing w:val="-6"/>
                <w:sz w:val="20"/>
              </w:rPr>
              <w:t>afanif_get_voltage</w:t>
            </w:r>
            <w:proofErr w:type="spellEnd"/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12F60" w14:textId="77777777" w:rsidR="002A21AC" w:rsidRPr="005F503B" w:rsidRDefault="00357D40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ｸｰﾘﾝｸﾞﾌｧﾝ</w:t>
            </w:r>
            <w:r w:rsidR="003F1A1A" w:rsidRPr="005F503B">
              <w:rPr>
                <w:rFonts w:hint="eastAsia"/>
                <w:color w:val="000000"/>
                <w:sz w:val="20"/>
              </w:rPr>
              <w:t>駆動電圧取得処理要求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3369D" w14:textId="77777777" w:rsidR="002A21AC" w:rsidRPr="005F503B" w:rsidRDefault="003F1A1A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なし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2FC7B" w14:textId="77777777" w:rsidR="002A21AC" w:rsidRPr="005F503B" w:rsidRDefault="003F1A1A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なし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CAD30" w14:textId="77777777" w:rsidR="002A21AC" w:rsidRPr="005F503B" w:rsidRDefault="003F1A1A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V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CCE40" w14:textId="77777777" w:rsidR="002A21AC" w:rsidRPr="005F503B" w:rsidRDefault="003F1A1A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0～20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C12F7D" w14:textId="77777777" w:rsidR="002A21AC" w:rsidRPr="005F503B" w:rsidRDefault="003F1A1A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20/64/256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4797C4" w14:textId="77777777" w:rsidR="002A21AC" w:rsidRPr="005F503B" w:rsidRDefault="00A436B3">
            <w:pPr>
              <w:rPr>
                <w:sz w:val="20"/>
              </w:rPr>
            </w:pPr>
            <w:r w:rsidRPr="005F503B">
              <w:rPr>
                <w:rFonts w:hint="eastAsia"/>
                <w:spacing w:val="-6"/>
              </w:rPr>
              <w:t>【PWM電動ﾌｧﾝ方式】</w:t>
            </w:r>
          </w:p>
        </w:tc>
      </w:tr>
    </w:tbl>
    <w:p w14:paraId="4D8BE72D" w14:textId="77777777" w:rsidR="00C73F7E" w:rsidRPr="005F503B" w:rsidRDefault="00C73F7E">
      <w:pPr>
        <w:textAlignment w:val="center"/>
      </w:pPr>
    </w:p>
    <w:p w14:paraId="0B30983F" w14:textId="77777777" w:rsidR="00C73F7E" w:rsidRPr="005F503B" w:rsidRDefault="00C73F7E">
      <w:pPr>
        <w:textAlignment w:val="center"/>
        <w:rPr>
          <w:bdr w:val="single" w:sz="4" w:space="0" w:color="auto"/>
        </w:rPr>
      </w:pPr>
      <w:r w:rsidRPr="005F503B">
        <w:rPr>
          <w:rFonts w:hint="eastAsia"/>
        </w:rPr>
        <w:lastRenderedPageBreak/>
        <w:t>５．外部トリガ</w:t>
      </w:r>
    </w:p>
    <w:tbl>
      <w:tblPr>
        <w:tblW w:w="0" w:type="auto"/>
        <w:tblInd w:w="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28"/>
        <w:gridCol w:w="2400"/>
        <w:gridCol w:w="980"/>
        <w:gridCol w:w="1241"/>
        <w:gridCol w:w="913"/>
      </w:tblGrid>
      <w:tr w:rsidR="00C00649" w:rsidRPr="005F503B" w14:paraId="2FDDC356" w14:textId="77777777" w:rsidTr="006337BB">
        <w:trPr>
          <w:trHeight w:val="216"/>
        </w:trPr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D55C4" w14:textId="77777777" w:rsidR="00C00649" w:rsidRPr="005F503B" w:rsidRDefault="00C00649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関数名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BE038D6" w14:textId="77777777" w:rsidR="00C00649" w:rsidRPr="005F503B" w:rsidRDefault="00C00649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処理内容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3F15483" w14:textId="77777777" w:rsidR="00C00649" w:rsidRPr="005F503B" w:rsidRDefault="00C00649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公開先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C441F94" w14:textId="77777777" w:rsidR="00C00649" w:rsidRPr="005F503B" w:rsidRDefault="00C00649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ｺｰﾙ元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C7C1927" w14:textId="77777777" w:rsidR="00C00649" w:rsidRPr="005F503B" w:rsidRDefault="00C00649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ｺﾝﾊﾟｲﾙSW</w:t>
            </w:r>
          </w:p>
        </w:tc>
      </w:tr>
      <w:tr w:rsidR="00C00649" w:rsidRPr="005F503B" w14:paraId="773E4FDF" w14:textId="77777777" w:rsidTr="006337BB">
        <w:trPr>
          <w:trHeight w:val="216"/>
        </w:trPr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B8FBC" w14:textId="77777777" w:rsidR="00C00649" w:rsidRPr="005F503B" w:rsidRDefault="00C00649">
            <w:pPr>
              <w:rPr>
                <w:color w:val="000000"/>
                <w:sz w:val="20"/>
              </w:rPr>
            </w:pPr>
            <w:proofErr w:type="spellStart"/>
            <w:r w:rsidRPr="005F503B">
              <w:rPr>
                <w:rFonts w:hint="eastAsia"/>
                <w:color w:val="000000"/>
                <w:sz w:val="20"/>
              </w:rPr>
              <w:t>etqalt_pwon_seq</w:t>
            </w:r>
            <w:proofErr w:type="spellEnd"/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FE602CE" w14:textId="77777777" w:rsidR="00C00649" w:rsidRPr="005F503B" w:rsidRDefault="00C00649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初期化処理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60654B5" w14:textId="77777777" w:rsidR="00C00649" w:rsidRPr="005F503B" w:rsidRDefault="00C00649">
            <w:pPr>
              <w:rPr>
                <w:color w:val="000000"/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ENG_dm</w:t>
            </w:r>
            <w:proofErr w:type="spellEnd"/>
          </w:p>
        </w:tc>
        <w:tc>
          <w:tcPr>
            <w:tcW w:w="124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3BEC5C40" w14:textId="77777777" w:rsidR="00C00649" w:rsidRPr="005F503B" w:rsidRDefault="006337BB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ETRANFWDMNG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59BDB70" w14:textId="77777777" w:rsidR="00C00649" w:rsidRPr="005F503B" w:rsidRDefault="00C00649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</w:tr>
      <w:tr w:rsidR="00C00649" w:rsidRPr="005F503B" w14:paraId="43483822" w14:textId="77777777" w:rsidTr="006337BB">
        <w:trPr>
          <w:trHeight w:val="216"/>
        </w:trPr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B0557" w14:textId="77777777" w:rsidR="00C00649" w:rsidRPr="005F503B" w:rsidRDefault="00C00649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etqalt_16msl_seq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C58A0A9" w14:textId="77777777" w:rsidR="00C00649" w:rsidRPr="005F503B" w:rsidRDefault="00C00649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電気負荷ﾄﾙｸの算出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F186D3B" w14:textId="77777777" w:rsidR="00C00649" w:rsidRPr="005F503B" w:rsidRDefault="00C00649">
            <w:pPr>
              <w:rPr>
                <w:color w:val="000000"/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ENG_dm</w:t>
            </w:r>
            <w:proofErr w:type="spellEnd"/>
          </w:p>
        </w:tc>
        <w:tc>
          <w:tcPr>
            <w:tcW w:w="124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7233166" w14:textId="77777777" w:rsidR="00C00649" w:rsidRPr="005F503B" w:rsidRDefault="006337BB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sz w:val="20"/>
              </w:rPr>
              <w:t>ETRANFWDMNG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C2ADC09" w14:textId="77777777" w:rsidR="00C00649" w:rsidRPr="005F503B" w:rsidRDefault="00C00649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</w:tr>
      <w:tr w:rsidR="00C00649" w:rsidRPr="005F503B" w14:paraId="2E29C87A" w14:textId="77777777" w:rsidTr="006337BB">
        <w:trPr>
          <w:trHeight w:val="216"/>
        </w:trPr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E5BB9" w14:textId="77777777" w:rsidR="00C00649" w:rsidRPr="005F503B" w:rsidRDefault="00C00649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etqalt_65msl_seq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A31AD37" w14:textId="77777777" w:rsidR="00C00649" w:rsidRPr="005F503B" w:rsidRDefault="00C00649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sz w:val="20"/>
              </w:rPr>
              <w:t>ﾊﾞｯﾃﾘ電圧の算出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ECEC4C3" w14:textId="77777777" w:rsidR="00C00649" w:rsidRPr="005F503B" w:rsidRDefault="00C00649">
            <w:pPr>
              <w:rPr>
                <w:color w:val="000000"/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ENG_dm</w:t>
            </w:r>
            <w:proofErr w:type="spellEnd"/>
          </w:p>
        </w:tc>
        <w:tc>
          <w:tcPr>
            <w:tcW w:w="124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D5F4601" w14:textId="77777777" w:rsidR="00C00649" w:rsidRPr="005F503B" w:rsidRDefault="006337BB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sz w:val="20"/>
              </w:rPr>
              <w:t>ETRANFWDMNG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B0D740C" w14:textId="77777777" w:rsidR="00C00649" w:rsidRPr="005F503B" w:rsidRDefault="00C00649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</w:tr>
    </w:tbl>
    <w:p w14:paraId="13FCBB2D" w14:textId="77777777" w:rsidR="00C73F7E" w:rsidRPr="005F503B" w:rsidRDefault="00C36A37">
      <w:pPr>
        <w:textAlignment w:val="center"/>
      </w:pPr>
      <w:commentRangeStart w:id="89"/>
      <w:commentRangeEnd w:id="89"/>
      <w:r w:rsidRPr="005F503B">
        <w:rPr>
          <w:rStyle w:val="a7"/>
        </w:rPr>
        <w:commentReference w:id="89"/>
      </w:r>
    </w:p>
    <w:p w14:paraId="61A5726E" w14:textId="77777777" w:rsidR="00E31DAA" w:rsidRPr="005F503B" w:rsidRDefault="00000000">
      <w:pPr>
        <w:pStyle w:val="a5"/>
        <w:spacing w:line="240" w:lineRule="auto"/>
        <w:ind w:right="39"/>
        <w:textAlignment w:val="center"/>
        <w:rPr>
          <w:sz w:val="21"/>
        </w:rPr>
      </w:pPr>
      <w:r>
        <w:rPr>
          <w:noProof/>
          <w:sz w:val="21"/>
        </w:rPr>
        <w:pict w14:anchorId="45A7C17C">
          <v:rect id="_x0000_s2356" style="position:absolute;left:0;text-align:left;margin-left:.05pt;margin-top:8.85pt;width:109.25pt;height:16.6pt;z-index:8" filled="f" strokecolor="blue" strokeweight=".25pt">
            <v:textbox style="mso-next-textbox:#_x0000_s2356" inset="1pt,1pt,1pt,1pt">
              <w:txbxContent>
                <w:p w14:paraId="24063E1B" w14:textId="77777777" w:rsidR="00394ED9" w:rsidRDefault="00394ED9" w:rsidP="00E31DAA">
                  <w:pPr>
                    <w:pStyle w:val="a5"/>
                  </w:pPr>
                  <w:r>
                    <w:rPr>
                      <w:rFonts w:hint="eastAsia"/>
                    </w:rPr>
                    <w:t>Ｇ．コンパイラ情報</w:t>
                  </w:r>
                </w:p>
              </w:txbxContent>
            </v:textbox>
          </v:rect>
        </w:pict>
      </w:r>
    </w:p>
    <w:p w14:paraId="2323D1EF" w14:textId="29F82714" w:rsidR="00E31DAA" w:rsidRPr="005F503B" w:rsidRDefault="00E31DAA">
      <w:pPr>
        <w:pStyle w:val="a5"/>
        <w:spacing w:line="240" w:lineRule="auto"/>
        <w:ind w:right="39"/>
        <w:textAlignment w:val="center"/>
        <w:rPr>
          <w:sz w:val="21"/>
        </w:rPr>
      </w:pPr>
    </w:p>
    <w:p w14:paraId="30398DD9" w14:textId="77777777" w:rsidR="00E31DAA" w:rsidRDefault="00E31DAA">
      <w:pPr>
        <w:pStyle w:val="a5"/>
        <w:spacing w:line="240" w:lineRule="auto"/>
        <w:ind w:right="39"/>
        <w:textAlignment w:val="center"/>
        <w:rPr>
          <w:sz w:val="21"/>
        </w:rPr>
      </w:pPr>
      <w:r w:rsidRPr="005F503B">
        <w:rPr>
          <w:rFonts w:hint="eastAsia"/>
          <w:sz w:val="21"/>
        </w:rPr>
        <w:t>Ｒ</w:t>
      </w:r>
      <w:r w:rsidR="00C00649" w:rsidRPr="005F503B">
        <w:rPr>
          <w:rFonts w:hint="eastAsia"/>
          <w:sz w:val="21"/>
        </w:rPr>
        <w:t>９</w:t>
      </w:r>
      <w:r w:rsidRPr="005F503B">
        <w:rPr>
          <w:rFonts w:hint="eastAsia"/>
          <w:sz w:val="21"/>
        </w:rPr>
        <w:t>コンパイラ</w:t>
      </w:r>
    </w:p>
    <w:p w14:paraId="0EDAF75D" w14:textId="300003BB" w:rsidR="00C73F7E" w:rsidRDefault="00000000" w:rsidP="00076547">
      <w:pPr>
        <w:pStyle w:val="a5"/>
        <w:spacing w:line="240" w:lineRule="auto"/>
        <w:ind w:right="39"/>
        <w:textAlignment w:val="center"/>
        <w:rPr>
          <w:ins w:id="90" w:author="12a" w:date="2025-07-04T15:19:00Z"/>
          <w:rFonts w:ascii="ＭＳ Ｐゴシック" w:eastAsia="ＭＳ Ｐゴシック"/>
          <w:sz w:val="20"/>
        </w:rPr>
      </w:pPr>
      <w:ins w:id="91" w:author="12a" w:date="2025-07-04T15:19:00Z">
        <w:r>
          <w:rPr>
            <w:rFonts w:ascii="ＭＳ Ｐゴシック" w:eastAsia="ＭＳ Ｐゴシック"/>
            <w:noProof/>
            <w:sz w:val="20"/>
          </w:rPr>
          <w:pict w14:anchorId="45A7C17C">
            <v:rect id="_x0000_s2626" style="position:absolute;left:0;text-align:left;margin-left:.05pt;margin-top:13.85pt;width:120.05pt;height:16.6pt;z-index:9" filled="f" strokecolor="blue" strokeweight=".25pt">
              <v:textbox style="mso-next-textbox:#_x0000_s2626" inset="1pt,1pt,1pt,1pt">
                <w:txbxContent>
                  <w:p w14:paraId="22E49F18" w14:textId="77777777" w:rsidR="00291275" w:rsidRPr="00291275" w:rsidRDefault="00291275" w:rsidP="00291275">
                    <w:pPr>
                      <w:pStyle w:val="a5"/>
                      <w:rPr>
                        <w:ins w:id="92" w:author="12a" w:date="2025-07-04T15:20:00Z"/>
                        <w:shd w:val="clear" w:color="auto" w:fill="00FF00"/>
                      </w:rPr>
                    </w:pPr>
                    <w:ins w:id="93" w:author="12a" w:date="2025-07-04T15:20:00Z">
                      <w:r w:rsidRPr="00291275">
                        <w:rPr>
                          <w:rFonts w:hint="eastAsia"/>
                          <w:shd w:val="clear" w:color="auto" w:fill="00FF00"/>
                        </w:rPr>
                        <w:t>Ｈ．コーディングルール</w:t>
                      </w:r>
                    </w:ins>
                  </w:p>
                  <w:p w14:paraId="0769FBBE" w14:textId="37B8267F" w:rsidR="00291275" w:rsidRPr="00291275" w:rsidRDefault="00291275" w:rsidP="00291275">
                    <w:pPr>
                      <w:pStyle w:val="a5"/>
                      <w:rPr>
                        <w:shd w:val="clear" w:color="auto" w:fill="00FF00"/>
                      </w:rPr>
                    </w:pPr>
                  </w:p>
                </w:txbxContent>
              </v:textbox>
            </v:rect>
          </w:pict>
        </w:r>
      </w:ins>
      <w:commentRangeStart w:id="94"/>
      <w:commentRangeEnd w:id="94"/>
      <w:r w:rsidR="00076547">
        <w:rPr>
          <w:rStyle w:val="a7"/>
          <w:spacing w:val="-5"/>
        </w:rPr>
        <w:commentReference w:id="94"/>
      </w:r>
    </w:p>
    <w:p w14:paraId="3BFBC632" w14:textId="34E6DABE" w:rsidR="00291275" w:rsidRDefault="00291275" w:rsidP="00076547">
      <w:pPr>
        <w:pStyle w:val="a5"/>
        <w:spacing w:line="240" w:lineRule="auto"/>
        <w:ind w:right="39"/>
        <w:textAlignment w:val="center"/>
        <w:rPr>
          <w:ins w:id="95" w:author="12a" w:date="2025-07-04T15:19:00Z"/>
          <w:rFonts w:ascii="ＭＳ Ｐゴシック" w:eastAsia="ＭＳ Ｐゴシック"/>
          <w:sz w:val="20"/>
        </w:rPr>
      </w:pPr>
    </w:p>
    <w:p w14:paraId="485CC9F9" w14:textId="5910FE27" w:rsidR="00291275" w:rsidRPr="006A7752" w:rsidRDefault="00291275" w:rsidP="00076547">
      <w:pPr>
        <w:pStyle w:val="a5"/>
        <w:spacing w:line="240" w:lineRule="auto"/>
        <w:ind w:right="39"/>
        <w:textAlignment w:val="center"/>
        <w:rPr>
          <w:sz w:val="20"/>
        </w:rPr>
      </w:pPr>
      <w:ins w:id="96" w:author="12a" w:date="2025-07-04T15:19:00Z">
        <w:r w:rsidRPr="006A7752">
          <w:rPr>
            <w:rFonts w:hint="eastAsia"/>
            <w:sz w:val="20"/>
            <w:shd w:val="clear" w:color="auto" w:fill="00FF00"/>
          </w:rPr>
          <w:t>Ｍ４</w:t>
        </w:r>
      </w:ins>
      <w:commentRangeStart w:id="97"/>
      <w:commentRangeEnd w:id="97"/>
      <w:ins w:id="98" w:author="12a" w:date="2025-07-04T15:21:00Z">
        <w:r w:rsidRPr="006A7752">
          <w:rPr>
            <w:rStyle w:val="a7"/>
            <w:spacing w:val="-5"/>
            <w:sz w:val="20"/>
          </w:rPr>
          <w:commentReference w:id="97"/>
        </w:r>
      </w:ins>
    </w:p>
    <w:sectPr w:rsidR="00291275" w:rsidRPr="006A7752">
      <w:headerReference w:type="default" r:id="rId12"/>
      <w:footerReference w:type="default" r:id="rId13"/>
      <w:type w:val="continuous"/>
      <w:pgSz w:w="11906" w:h="16838"/>
      <w:pgMar w:top="1984" w:right="1417" w:bottom="1417" w:left="1417" w:header="851" w:footer="992" w:gutter="0"/>
      <w:cols w:space="425"/>
      <w:docGrid w:type="lines" w:linePitch="317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11a" w:date="2022-11-11T20:54:00Z" w:initials="11a">
    <w:p w14:paraId="65A61EF6" w14:textId="76B9463A" w:rsidR="00394ED9" w:rsidRDefault="00394ED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</w:t>
      </w:r>
      <w:r>
        <w:t>revision (2)]</w:t>
      </w:r>
    </w:p>
    <w:p w14:paraId="3CC80473" w14:textId="41CD9DDF" w:rsidR="00394ED9" w:rsidRDefault="00394ED9">
      <w:pPr>
        <w:pStyle w:val="a8"/>
      </w:pPr>
      <w:r>
        <w:rPr>
          <w:rFonts w:hint="eastAsia"/>
        </w:rPr>
        <w:t>全体CSW追加</w:t>
      </w:r>
    </w:p>
  </w:comment>
  <w:comment w:id="1" w:author="11a" w:date="2022-07-19T17:19:00Z" w:initials="11a">
    <w:p w14:paraId="4FB67914" w14:textId="679ED478" w:rsidR="00394ED9" w:rsidRDefault="00394ED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</w:t>
      </w:r>
      <w:r>
        <w:t>revision (</w:t>
      </w:r>
      <w:r>
        <w:rPr>
          <w:rFonts w:hint="eastAsia"/>
        </w:rPr>
        <w:t>3</w:t>
      </w:r>
      <w:r>
        <w:t>)]</w:t>
      </w:r>
      <w:r>
        <w:br/>
      </w:r>
      <w:r>
        <w:rPr>
          <w:rFonts w:hint="eastAsia"/>
        </w:rPr>
        <w:t>標準ルール対応</w:t>
      </w:r>
    </w:p>
  </w:comment>
  <w:comment w:id="3" w:author="10a" w:date="2019-12-12T20:47:00Z" w:initials="10a">
    <w:p w14:paraId="264FD599" w14:textId="77777777" w:rsidR="00394ED9" w:rsidRDefault="00394ED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[revision(2)]②</w:t>
      </w:r>
    </w:p>
    <w:p w14:paraId="5FC2268C" w14:textId="77777777" w:rsidR="00394ED9" w:rsidRDefault="00394ED9">
      <w:pPr>
        <w:pStyle w:val="a8"/>
      </w:pPr>
      <w:r>
        <w:rPr>
          <w:rFonts w:hint="eastAsia"/>
        </w:rPr>
        <w:t>最新の標準ルール対応</w:t>
      </w:r>
    </w:p>
  </w:comment>
  <w:comment w:id="57" w:author="10a" w:date="2019-12-03T10:04:00Z" w:initials="01a">
    <w:p w14:paraId="364DAC24" w14:textId="77777777" w:rsidR="00394ED9" w:rsidRDefault="00394ED9" w:rsidP="00FD6F60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t>[</w:t>
      </w:r>
      <w:r w:rsidRPr="007403F1">
        <w:t>revision</w:t>
      </w:r>
      <w:r>
        <w:t>(1)]</w:t>
      </w:r>
    </w:p>
    <w:p w14:paraId="5CD1AE67" w14:textId="77777777" w:rsidR="00394ED9" w:rsidRDefault="00394ED9">
      <w:pPr>
        <w:pStyle w:val="a8"/>
        <w:rPr>
          <w:spacing w:val="-6"/>
          <w:sz w:val="20"/>
        </w:rPr>
      </w:pPr>
      <w:r>
        <w:rPr>
          <w:rFonts w:hint="eastAsia"/>
          <w:spacing w:val="-6"/>
          <w:sz w:val="20"/>
        </w:rPr>
        <w:t>4.の入力に信号追加</w:t>
      </w:r>
    </w:p>
    <w:p w14:paraId="731C90A3" w14:textId="77777777" w:rsidR="00394ED9" w:rsidRDefault="00394ED9">
      <w:pPr>
        <w:pStyle w:val="a8"/>
        <w:rPr>
          <w:spacing w:val="-6"/>
          <w:sz w:val="20"/>
        </w:rPr>
      </w:pPr>
      <w:r w:rsidRPr="00FD6F60">
        <w:rPr>
          <w:spacing w:val="-6"/>
          <w:sz w:val="20"/>
        </w:rPr>
        <w:t>exdly_exels～4</w:t>
      </w:r>
    </w:p>
    <w:p w14:paraId="29E5BAA6" w14:textId="77777777" w:rsidR="00394ED9" w:rsidRPr="00FD6F60" w:rsidRDefault="00394ED9">
      <w:pPr>
        <w:pStyle w:val="a8"/>
        <w:rPr>
          <w:spacing w:val="-6"/>
          <w:sz w:val="20"/>
        </w:rPr>
      </w:pPr>
      <w:r w:rsidRPr="00FD6F60">
        <w:rPr>
          <w:spacing w:val="-6"/>
          <w:sz w:val="20"/>
        </w:rPr>
        <w:t>exdly_exelsh1～5</w:t>
      </w:r>
    </w:p>
  </w:comment>
  <w:comment w:id="58" w:author="10b" w:date="2020-04-27T14:58:00Z" w:initials="10b">
    <w:p w14:paraId="6D36287A" w14:textId="77777777" w:rsidR="00394ED9" w:rsidRDefault="00394ED9" w:rsidP="00206EE2">
      <w:pPr>
        <w:pStyle w:val="a8"/>
      </w:pPr>
      <w:r>
        <w:rPr>
          <w:rStyle w:val="a7"/>
        </w:rPr>
        <w:annotationRef/>
      </w:r>
      <w:r>
        <w:t>[</w:t>
      </w:r>
      <w:r w:rsidRPr="007403F1">
        <w:t>revision</w:t>
      </w:r>
      <w:r>
        <w:rPr>
          <w:noProof/>
        </w:rPr>
        <w:t>(3</w:t>
      </w:r>
      <w:r>
        <w:t>)]</w:t>
      </w:r>
      <w:r>
        <w:rPr>
          <w:rFonts w:hint="eastAsia"/>
          <w:noProof/>
        </w:rPr>
        <w:t>①</w:t>
      </w:r>
    </w:p>
    <w:p w14:paraId="51BBB6AC" w14:textId="77777777" w:rsidR="00394ED9" w:rsidRDefault="00394ED9" w:rsidP="007164FF">
      <w:pPr>
        <w:pStyle w:val="a8"/>
        <w:rPr>
          <w:noProof/>
        </w:rPr>
      </w:pPr>
      <w:r>
        <w:t>仕様確認書対応(DENG-STD-20006</w:t>
      </w:r>
      <w:r>
        <w:rPr>
          <w:noProof/>
        </w:rPr>
        <w:t xml:space="preserve"> No.2</w:t>
      </w:r>
      <w:r>
        <w:t>)</w:t>
      </w:r>
    </w:p>
    <w:p w14:paraId="295BC31F" w14:textId="77777777" w:rsidR="00394ED9" w:rsidRDefault="00394ED9" w:rsidP="007164FF">
      <w:pPr>
        <w:pStyle w:val="a8"/>
        <w:rPr>
          <w:noProof/>
        </w:rPr>
      </w:pPr>
      <w:r>
        <w:rPr>
          <w:rFonts w:hint="eastAsia"/>
          <w:noProof/>
        </w:rPr>
        <w:t>誤記修正</w:t>
      </w:r>
    </w:p>
    <w:p w14:paraId="40593F8C" w14:textId="77777777" w:rsidR="00394ED9" w:rsidRDefault="00394ED9" w:rsidP="007164FF">
      <w:pPr>
        <w:pStyle w:val="a8"/>
        <w:rPr>
          <w:noProof/>
        </w:rPr>
      </w:pPr>
      <w:r>
        <w:rPr>
          <w:rFonts w:hint="eastAsia"/>
          <w:noProof/>
        </w:rPr>
        <w:t>５ → ４－２－１</w:t>
      </w:r>
    </w:p>
    <w:p w14:paraId="3AE7BC0B" w14:textId="77777777" w:rsidR="00394ED9" w:rsidRDefault="00394ED9" w:rsidP="007164FF">
      <w:pPr>
        <w:pStyle w:val="a8"/>
      </w:pPr>
      <w:r>
        <w:rPr>
          <w:rFonts w:hint="eastAsia"/>
          <w:noProof/>
        </w:rPr>
        <w:t>６ → ２－１</w:t>
      </w:r>
    </w:p>
    <w:p w14:paraId="6725D832" w14:textId="77777777" w:rsidR="00394ED9" w:rsidRDefault="00394ED9">
      <w:pPr>
        <w:pStyle w:val="a8"/>
      </w:pPr>
    </w:p>
  </w:comment>
  <w:comment w:id="59" w:author="00b" w:date="2017-08-23T13:35:00Z" w:initials="00b">
    <w:p w14:paraId="31E3ED14" w14:textId="77777777" w:rsidR="00394ED9" w:rsidRDefault="00394ED9" w:rsidP="003E495A">
      <w:pPr>
        <w:pStyle w:val="a8"/>
      </w:pPr>
      <w:r>
        <w:rPr>
          <w:rStyle w:val="a7"/>
        </w:rPr>
        <w:annotationRef/>
      </w:r>
      <w:r>
        <w:t>(</w:t>
      </w:r>
      <w:r>
        <w:rPr>
          <w:rFonts w:hint="eastAsia"/>
        </w:rPr>
        <w:t>2</w:t>
      </w:r>
      <w:r>
        <w:t>)仕様確認書対応(DENG-STD-15372)</w:t>
      </w:r>
    </w:p>
    <w:p w14:paraId="100AD5DC" w14:textId="77777777" w:rsidR="00394ED9" w:rsidRDefault="00394ED9" w:rsidP="003E495A">
      <w:pPr>
        <w:pStyle w:val="a8"/>
      </w:pPr>
      <w:r>
        <w:t xml:space="preserve">  </w:t>
      </w:r>
      <w:r>
        <w:rPr>
          <w:rFonts w:hint="eastAsia"/>
        </w:rPr>
        <w:t>①</w:t>
      </w:r>
      <w:r>
        <w:t>誤記修正</w:t>
      </w:r>
    </w:p>
    <w:p w14:paraId="0ABB183D" w14:textId="77777777" w:rsidR="00394ED9" w:rsidRDefault="00394ED9" w:rsidP="003E495A">
      <w:pPr>
        <w:pStyle w:val="a8"/>
      </w:pPr>
      <w:r>
        <w:t xml:space="preserve">    (c)変数名修正(No.3)</w:t>
      </w:r>
    </w:p>
    <w:p w14:paraId="469DA24B" w14:textId="77777777" w:rsidR="00394ED9" w:rsidRDefault="00394ED9" w:rsidP="003E495A">
      <w:pPr>
        <w:pStyle w:val="a8"/>
      </w:pPr>
      <w:r>
        <w:t xml:space="preserve">    (g)エクセルシート削除(No.4)</w:t>
      </w:r>
    </w:p>
  </w:comment>
  <w:comment w:id="60" w:author="11a" w:date="2022-07-19T17:51:00Z" w:initials="11a">
    <w:p w14:paraId="2867F1B0" w14:textId="3C31BEC0" w:rsidR="00394ED9" w:rsidRDefault="00394ED9" w:rsidP="00486C1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</w:t>
      </w:r>
      <w:r>
        <w:t>revision (1)</w:t>
      </w:r>
      <w:r>
        <w:rPr>
          <w:rFonts w:hint="eastAsia"/>
        </w:rPr>
        <w:t>②</w:t>
      </w:r>
      <w:r>
        <w:t>]</w:t>
      </w:r>
    </w:p>
    <w:p w14:paraId="0D8F5C12" w14:textId="6918CF0D" w:rsidR="00394ED9" w:rsidRDefault="00394ED9" w:rsidP="00486C15">
      <w:pPr>
        <w:pStyle w:val="a8"/>
      </w:pPr>
      <w:r w:rsidRPr="0031743C">
        <w:t>オルタトルク補正対応</w:t>
      </w:r>
    </w:p>
    <w:p w14:paraId="36AFA9A1" w14:textId="07AD9FD9" w:rsidR="00394ED9" w:rsidRDefault="00394ED9" w:rsidP="00486C15">
      <w:pPr>
        <w:pStyle w:val="a8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データフローにオルタ励磁電流の算出追加</w:t>
      </w:r>
    </w:p>
  </w:comment>
  <w:comment w:id="61" w:author="01b" w:date="2017-08-23T13:35:00Z" w:initials="01b">
    <w:p w14:paraId="0C0B6447" w14:textId="77777777" w:rsidR="00394ED9" w:rsidRDefault="00394ED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(2)</w:t>
      </w:r>
      <w:r w:rsidRPr="00086CE4">
        <w:t>仕様確認書</w:t>
      </w:r>
      <w:r>
        <w:t>(DENG-STD-17183</w:t>
      </w:r>
      <w:r>
        <w:rPr>
          <w:rFonts w:hint="eastAsia"/>
        </w:rPr>
        <w:t xml:space="preserve"> ①)対応</w:t>
      </w:r>
    </w:p>
  </w:comment>
  <w:comment w:id="62" w:author="00b" w:date="2017-08-23T13:35:00Z" w:initials="00b">
    <w:p w14:paraId="2C12A2A7" w14:textId="77777777" w:rsidR="00394ED9" w:rsidRDefault="00394ED9" w:rsidP="0003424E">
      <w:pPr>
        <w:pStyle w:val="a8"/>
      </w:pPr>
      <w:r>
        <w:rPr>
          <w:rStyle w:val="a7"/>
        </w:rPr>
        <w:annotationRef/>
      </w:r>
      <w:r>
        <w:t>(</w:t>
      </w:r>
      <w:r>
        <w:rPr>
          <w:rFonts w:hint="eastAsia"/>
        </w:rPr>
        <w:t>2</w:t>
      </w:r>
      <w:r>
        <w:t>)仕様確認書対応(DENG-STD-15372)</w:t>
      </w:r>
    </w:p>
    <w:p w14:paraId="61F6B69C" w14:textId="77777777" w:rsidR="00394ED9" w:rsidRDefault="00394ED9" w:rsidP="0003424E">
      <w:pPr>
        <w:pStyle w:val="a8"/>
      </w:pPr>
      <w:r>
        <w:t xml:space="preserve">  </w:t>
      </w:r>
      <w:r>
        <w:rPr>
          <w:rFonts w:hint="eastAsia"/>
        </w:rPr>
        <w:t>①</w:t>
      </w:r>
      <w:r>
        <w:t>誤記修正</w:t>
      </w:r>
    </w:p>
    <w:p w14:paraId="50C8659F" w14:textId="77777777" w:rsidR="00394ED9" w:rsidRDefault="00394ED9" w:rsidP="0003424E">
      <w:pPr>
        <w:pStyle w:val="a8"/>
      </w:pPr>
      <w:r>
        <w:t xml:space="preserve">    (f)コンパイルSW削除(No.2)</w:t>
      </w:r>
    </w:p>
  </w:comment>
  <w:comment w:id="63" w:author="11a" w:date="2022-07-19T17:34:00Z" w:initials="11a">
    <w:p w14:paraId="32EF74A1" w14:textId="21C85A11" w:rsidR="00394ED9" w:rsidRDefault="00394ED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</w:t>
      </w:r>
      <w:r>
        <w:t>revision (1)</w:t>
      </w:r>
      <w:r>
        <w:rPr>
          <w:rFonts w:hint="eastAsia"/>
        </w:rPr>
        <w:t>②</w:t>
      </w:r>
      <w:r>
        <w:t>]</w:t>
      </w:r>
    </w:p>
    <w:p w14:paraId="68C1BD33" w14:textId="77777777" w:rsidR="00394ED9" w:rsidRDefault="00394ED9">
      <w:pPr>
        <w:pStyle w:val="a8"/>
      </w:pPr>
      <w:r w:rsidRPr="0031743C">
        <w:t>オルタトルク補正対応</w:t>
      </w:r>
    </w:p>
    <w:p w14:paraId="275A2599" w14:textId="172E7D33" w:rsidR="00394ED9" w:rsidRDefault="00394ED9">
      <w:pPr>
        <w:pStyle w:val="a8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非公開変数の追加</w:t>
      </w:r>
    </w:p>
  </w:comment>
  <w:comment w:id="64" w:author="11b" w:date="2023-06-16T14:10:00Z" w:initials="11b">
    <w:p w14:paraId="5A2DD465" w14:textId="77777777" w:rsidR="00430057" w:rsidRDefault="00430057" w:rsidP="00430057">
      <w:pPr>
        <w:pStyle w:val="a8"/>
        <w:rPr>
          <w:spacing w:val="0"/>
        </w:rPr>
      </w:pPr>
      <w:r>
        <w:rPr>
          <w:rStyle w:val="a7"/>
        </w:rPr>
        <w:annotationRef/>
      </w:r>
      <w:r>
        <w:rPr>
          <w:rStyle w:val="a7"/>
        </w:rPr>
        <w:annotationRef/>
      </w:r>
      <w:r>
        <w:rPr>
          <w:rStyle w:val="a7"/>
        </w:rPr>
        <w:annotationRef/>
      </w:r>
      <w:r>
        <w:rPr>
          <w:rFonts w:hint="eastAsia"/>
        </w:rPr>
        <w:t>[</w:t>
      </w:r>
      <w:r>
        <w:t>revision (4)]</w:t>
      </w:r>
    </w:p>
    <w:p w14:paraId="2B3A0CAC" w14:textId="35DA584D" w:rsidR="00430057" w:rsidRDefault="00430057" w:rsidP="00430057">
      <w:pPr>
        <w:pStyle w:val="a8"/>
      </w:pPr>
      <w:r>
        <w:rPr>
          <w:rFonts w:hint="eastAsia"/>
          <w:spacing w:val="0"/>
        </w:rPr>
        <w:t xml:space="preserve"> </w:t>
      </w:r>
      <w:r w:rsidRPr="009A5CDD">
        <w:rPr>
          <w:rFonts w:hint="eastAsia"/>
        </w:rPr>
        <w:t>仕様確認書対応</w:t>
      </w:r>
      <w:r w:rsidRPr="009A5CDD">
        <w:t>(TE-STD-34B-402722-03</w:t>
      </w:r>
      <w:r w:rsidR="0097466D">
        <w:rPr>
          <w:rFonts w:hint="eastAsia"/>
        </w:rPr>
        <w:t>19</w:t>
      </w:r>
      <w:r w:rsidR="0097466D">
        <w:t xml:space="preserve"> No.2)</w:t>
      </w:r>
    </w:p>
    <w:p w14:paraId="6D04DE20" w14:textId="77777777" w:rsidR="00430057" w:rsidRDefault="00430057" w:rsidP="00430057">
      <w:pPr>
        <w:pStyle w:val="a8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誤記修正</w:t>
      </w:r>
    </w:p>
    <w:p w14:paraId="1432A8D8" w14:textId="77777777" w:rsidR="00430057" w:rsidRDefault="00430057" w:rsidP="00430057">
      <w:pPr>
        <w:pStyle w:val="a8"/>
      </w:pPr>
      <w:r>
        <w:rPr>
          <w:rFonts w:hint="eastAsia"/>
        </w:rPr>
        <w:t xml:space="preserve"> </w:t>
      </w:r>
      <w:r>
        <w:t xml:space="preserve">  </w:t>
      </w:r>
      <w:r w:rsidRPr="005F503B">
        <w:rPr>
          <w:rFonts w:hint="eastAsia"/>
          <w:spacing w:val="-6"/>
          <w:sz w:val="20"/>
        </w:rPr>
        <w:t>epwrfan</w:t>
      </w:r>
      <w:r>
        <w:rPr>
          <w:rFonts w:hint="eastAsia"/>
        </w:rPr>
        <w:t>(</w:t>
      </w:r>
      <w:r w:rsidRPr="005F503B">
        <w:rPr>
          <w:rFonts w:hint="eastAsia"/>
          <w:spacing w:val="-6"/>
          <w:sz w:val="20"/>
        </w:rPr>
        <w:t>電動ﾌｧﾝ電力</w:t>
      </w:r>
      <w:r>
        <w:t>)</w:t>
      </w:r>
      <w:r>
        <w:rPr>
          <w:rFonts w:hint="eastAsia"/>
        </w:rPr>
        <w:t>のコンパイルSWを</w:t>
      </w:r>
    </w:p>
    <w:p w14:paraId="651C3F2D" w14:textId="75013E26" w:rsidR="00430057" w:rsidRDefault="00430057" w:rsidP="00430057">
      <w:pPr>
        <w:pStyle w:val="a8"/>
      </w:pPr>
      <w:r>
        <w:t xml:space="preserve"> </w:t>
      </w:r>
      <w:r>
        <w:rPr>
          <w:spacing w:val="0"/>
        </w:rPr>
        <w:t xml:space="preserve">  </w:t>
      </w:r>
      <w:r w:rsidRPr="00430057">
        <w:rPr>
          <w:rFonts w:hint="eastAsia"/>
          <w:spacing w:val="0"/>
        </w:rPr>
        <w:t>【電動ﾌｧﾝ制御無以外】</w:t>
      </w:r>
      <w:r>
        <w:rPr>
          <w:rFonts w:hint="eastAsia"/>
        </w:rPr>
        <w:t>→</w:t>
      </w:r>
      <w:r w:rsidRPr="00430057">
        <w:rPr>
          <w:rFonts w:hint="eastAsia"/>
        </w:rPr>
        <w:t>【電動ﾌｧﾝ有】</w:t>
      </w:r>
      <w:r>
        <w:rPr>
          <w:rFonts w:hint="eastAsia"/>
        </w:rPr>
        <w:t>に修正</w:t>
      </w:r>
    </w:p>
    <w:p w14:paraId="78C81279" w14:textId="07B09F75" w:rsidR="00430057" w:rsidRPr="00430057" w:rsidRDefault="00430057">
      <w:pPr>
        <w:pStyle w:val="a8"/>
      </w:pPr>
    </w:p>
  </w:comment>
  <w:comment w:id="65" w:author="11a" w:date="2022-09-01T13:23:00Z" w:initials="11a">
    <w:p w14:paraId="557A4A00" w14:textId="74927508" w:rsidR="00394ED9" w:rsidRDefault="00394ED9" w:rsidP="004D3DD9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rPr>
          <w:rFonts w:hint="eastAsia"/>
        </w:rPr>
        <w:t>[</w:t>
      </w:r>
      <w:r>
        <w:t>revision (1)</w:t>
      </w:r>
      <w:r>
        <w:rPr>
          <w:rFonts w:hint="eastAsia"/>
        </w:rPr>
        <w:t>①</w:t>
      </w:r>
      <w:r>
        <w:t>]</w:t>
      </w:r>
    </w:p>
    <w:p w14:paraId="4F75C55B" w14:textId="77777777" w:rsidR="00394ED9" w:rsidRDefault="00394ED9" w:rsidP="004D3DD9">
      <w:pPr>
        <w:pStyle w:val="a8"/>
      </w:pPr>
      <w:r w:rsidRPr="0031743C">
        <w:t>オルタトルク補正対応</w:t>
      </w:r>
    </w:p>
    <w:p w14:paraId="0E6361E7" w14:textId="068A3AEE" w:rsidR="00394ED9" w:rsidRDefault="00394ED9">
      <w:pPr>
        <w:pStyle w:val="a8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機能S</w:t>
      </w:r>
      <w:r>
        <w:t>W</w:t>
      </w:r>
      <w:r>
        <w:rPr>
          <w:rFonts w:hint="eastAsia"/>
        </w:rPr>
        <w:t>の追加</w:t>
      </w:r>
    </w:p>
  </w:comment>
  <w:comment w:id="66" w:author="11a" w:date="2022-09-01T13:25:00Z" w:initials="11a">
    <w:p w14:paraId="41EB58DB" w14:textId="7B44634B" w:rsidR="00394ED9" w:rsidRDefault="00394ED9" w:rsidP="004D3DD9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rPr>
          <w:rFonts w:hint="eastAsia"/>
        </w:rPr>
        <w:t>[</w:t>
      </w:r>
      <w:r>
        <w:t>revision (1)</w:t>
      </w:r>
      <w:r>
        <w:rPr>
          <w:rFonts w:hint="eastAsia"/>
        </w:rPr>
        <w:t>①</w:t>
      </w:r>
      <w:r>
        <w:t>]</w:t>
      </w:r>
    </w:p>
    <w:p w14:paraId="7CBCAC29" w14:textId="77777777" w:rsidR="00394ED9" w:rsidRDefault="00394ED9" w:rsidP="004D3DD9">
      <w:pPr>
        <w:pStyle w:val="a8"/>
      </w:pPr>
      <w:r w:rsidRPr="0031743C">
        <w:t>オルタトルク補正対応</w:t>
      </w:r>
    </w:p>
    <w:p w14:paraId="0284CA84" w14:textId="2B05939C" w:rsidR="00394ED9" w:rsidRDefault="00394ED9">
      <w:pPr>
        <w:pStyle w:val="a8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回転数補正無の処理を追加</w:t>
      </w:r>
    </w:p>
  </w:comment>
  <w:comment w:id="67" w:author="10a" w:date="2019-12-12T20:31:00Z" w:initials="10a">
    <w:p w14:paraId="31C7D6E9" w14:textId="77777777" w:rsidR="00394ED9" w:rsidRDefault="00394ED9" w:rsidP="0033002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[revision(2)]②</w:t>
      </w:r>
    </w:p>
    <w:p w14:paraId="5A8C7811" w14:textId="77777777" w:rsidR="00394ED9" w:rsidRDefault="00394ED9" w:rsidP="00330020">
      <w:pPr>
        <w:pStyle w:val="a8"/>
      </w:pPr>
      <w:r>
        <w:rPr>
          <w:rFonts w:hint="eastAsia"/>
        </w:rPr>
        <w:t>２－１の要素の為、６から移動</w:t>
      </w:r>
    </w:p>
  </w:comment>
  <w:comment w:id="68" w:author="11a" w:date="2022-07-19T17:42:00Z" w:initials="11a">
    <w:p w14:paraId="59E712B2" w14:textId="4A566E4D" w:rsidR="00394ED9" w:rsidRDefault="00394ED9" w:rsidP="00E91FD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</w:t>
      </w:r>
      <w:r>
        <w:t>revision (1)</w:t>
      </w:r>
      <w:r>
        <w:rPr>
          <w:rFonts w:hint="eastAsia"/>
        </w:rPr>
        <w:t>②</w:t>
      </w:r>
      <w:r>
        <w:t>]</w:t>
      </w:r>
    </w:p>
    <w:p w14:paraId="18DA4100" w14:textId="77777777" w:rsidR="00394ED9" w:rsidRDefault="00394ED9" w:rsidP="00E91FD7">
      <w:pPr>
        <w:pStyle w:val="a8"/>
      </w:pPr>
      <w:r w:rsidRPr="0031743C">
        <w:t>オルタトルク補正対応</w:t>
      </w:r>
    </w:p>
    <w:p w14:paraId="10C50D6F" w14:textId="6DB7B3AC" w:rsidR="00394ED9" w:rsidRDefault="00394ED9" w:rsidP="00E91FD7">
      <w:pPr>
        <w:pStyle w:val="a8"/>
      </w:pPr>
      <w:r>
        <w:rPr>
          <w:rFonts w:hint="eastAsia"/>
        </w:rPr>
        <w:t xml:space="preserve"> </w:t>
      </w:r>
      <w:r>
        <w:t xml:space="preserve"> 1</w:t>
      </w:r>
      <w:r>
        <w:rPr>
          <w:rFonts w:hint="eastAsia"/>
        </w:rPr>
        <w:t>次元ﾏｯﾌﾟを3次元ﾏｯﾌﾟに変更</w:t>
      </w:r>
    </w:p>
  </w:comment>
  <w:comment w:id="69" w:author="11a" w:date="2022-09-01T13:39:00Z" w:initials="11a">
    <w:p w14:paraId="40C04AF7" w14:textId="334F759F" w:rsidR="00394ED9" w:rsidRDefault="00394ED9" w:rsidP="004D3DD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</w:t>
      </w:r>
      <w:r>
        <w:t>revision (1)</w:t>
      </w:r>
      <w:r>
        <w:rPr>
          <w:rFonts w:hint="eastAsia"/>
        </w:rPr>
        <w:t>①</w:t>
      </w:r>
      <w:r>
        <w:t>]</w:t>
      </w:r>
    </w:p>
    <w:p w14:paraId="2C08BCE0" w14:textId="77777777" w:rsidR="00394ED9" w:rsidRDefault="00394ED9" w:rsidP="004D3DD9">
      <w:pPr>
        <w:pStyle w:val="a8"/>
      </w:pPr>
      <w:r w:rsidRPr="0031743C">
        <w:t>オルタトルク補正対応</w:t>
      </w:r>
    </w:p>
    <w:p w14:paraId="2CC63D7C" w14:textId="66429A5D" w:rsidR="00394ED9" w:rsidRDefault="00394ED9" w:rsidP="004D3DD9">
      <w:pPr>
        <w:pStyle w:val="a8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機能S</w:t>
      </w:r>
      <w:r>
        <w:t>W</w:t>
      </w:r>
      <w:r>
        <w:rPr>
          <w:rFonts w:hint="eastAsia"/>
        </w:rPr>
        <w:t>の追加</w:t>
      </w:r>
    </w:p>
  </w:comment>
  <w:comment w:id="70" w:author="11a" w:date="2022-09-01T13:40:00Z" w:initials="11a">
    <w:p w14:paraId="46F833B3" w14:textId="4BC287DE" w:rsidR="00394ED9" w:rsidRDefault="00394ED9" w:rsidP="004D3DD9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rPr>
          <w:rStyle w:val="a7"/>
        </w:rPr>
        <w:annotationRef/>
      </w:r>
      <w:r>
        <w:rPr>
          <w:rFonts w:hint="eastAsia"/>
        </w:rPr>
        <w:t>[</w:t>
      </w:r>
      <w:r>
        <w:t>revision (1)</w:t>
      </w:r>
      <w:r>
        <w:rPr>
          <w:rFonts w:hint="eastAsia"/>
        </w:rPr>
        <w:t>①</w:t>
      </w:r>
      <w:r>
        <w:t>]</w:t>
      </w:r>
    </w:p>
    <w:p w14:paraId="3AE42F5F" w14:textId="77777777" w:rsidR="00394ED9" w:rsidRDefault="00394ED9" w:rsidP="004D3DD9">
      <w:pPr>
        <w:pStyle w:val="a8"/>
      </w:pPr>
      <w:r w:rsidRPr="0031743C">
        <w:t>オルタトルク補正対応</w:t>
      </w:r>
    </w:p>
    <w:p w14:paraId="617A074B" w14:textId="707EE4BC" w:rsidR="00394ED9" w:rsidRPr="004D3DD9" w:rsidRDefault="00394ED9">
      <w:pPr>
        <w:pStyle w:val="a8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回転数補正無の処理を追加</w:t>
      </w:r>
    </w:p>
  </w:comment>
  <w:comment w:id="71" w:author="11a" w:date="2022-08-26T17:42:00Z" w:initials="11a">
    <w:p w14:paraId="597DFC74" w14:textId="6D2971AE" w:rsidR="00394ED9" w:rsidRDefault="00394ED9" w:rsidP="00B2764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</w:t>
      </w:r>
      <w:r>
        <w:t>revision (1)</w:t>
      </w:r>
      <w:r>
        <w:rPr>
          <w:rFonts w:hint="eastAsia"/>
        </w:rPr>
        <w:t>②</w:t>
      </w:r>
      <w:r>
        <w:t>]</w:t>
      </w:r>
    </w:p>
    <w:p w14:paraId="2F8C28AA" w14:textId="092E8A58" w:rsidR="00394ED9" w:rsidRDefault="00394ED9" w:rsidP="00B2764D">
      <w:pPr>
        <w:pStyle w:val="a8"/>
      </w:pPr>
      <w:r w:rsidRPr="0031743C">
        <w:t>オルタトルク補正対応</w:t>
      </w:r>
    </w:p>
    <w:p w14:paraId="472CB29B" w14:textId="2F00C7E4" w:rsidR="00394ED9" w:rsidRDefault="00394ED9" w:rsidP="00B2764D">
      <w:pPr>
        <w:pStyle w:val="a8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オルタ励磁電流の算出処理を追加</w:t>
      </w:r>
    </w:p>
  </w:comment>
  <w:comment w:id="72" w:author="11b" w:date="2023-06-16T13:59:00Z" w:initials="11b">
    <w:p w14:paraId="1D74DF0A" w14:textId="77777777" w:rsidR="009A5CDD" w:rsidRDefault="009A5CDD">
      <w:pPr>
        <w:pStyle w:val="a8"/>
        <w:rPr>
          <w:spacing w:val="0"/>
        </w:rPr>
      </w:pPr>
      <w:r>
        <w:rPr>
          <w:rStyle w:val="a7"/>
        </w:rPr>
        <w:annotationRef/>
      </w:r>
      <w:r>
        <w:rPr>
          <w:rFonts w:hint="eastAsia"/>
        </w:rPr>
        <w:t>[</w:t>
      </w:r>
      <w:r>
        <w:t>revision (4)]</w:t>
      </w:r>
    </w:p>
    <w:p w14:paraId="2ED2889B" w14:textId="043137B5" w:rsidR="009A5CDD" w:rsidRDefault="009A5CDD">
      <w:pPr>
        <w:pStyle w:val="a8"/>
      </w:pPr>
      <w:r>
        <w:rPr>
          <w:rFonts w:hint="eastAsia"/>
          <w:spacing w:val="0"/>
        </w:rPr>
        <w:t xml:space="preserve"> </w:t>
      </w:r>
      <w:r w:rsidRPr="009A5CDD">
        <w:rPr>
          <w:rFonts w:hint="eastAsia"/>
        </w:rPr>
        <w:t>仕様確認書対応</w:t>
      </w:r>
      <w:r w:rsidRPr="009A5CDD">
        <w:t>(TE-STD-34B-402722-0318</w:t>
      </w:r>
      <w:r w:rsidR="0097466D">
        <w:t xml:space="preserve"> No.1)</w:t>
      </w:r>
    </w:p>
    <w:p w14:paraId="1B289788" w14:textId="77777777" w:rsidR="009A5CDD" w:rsidRDefault="009A5CDD">
      <w:pPr>
        <w:pStyle w:val="a8"/>
      </w:pPr>
      <w:r>
        <w:rPr>
          <w:rFonts w:hint="eastAsia"/>
        </w:rPr>
        <w:t xml:space="preserve"> </w:t>
      </w:r>
      <w:r>
        <w:t xml:space="preserve"> </w:t>
      </w:r>
      <w:r w:rsidR="00430057">
        <w:rPr>
          <w:rFonts w:hint="eastAsia"/>
        </w:rPr>
        <w:t>誤記修正</w:t>
      </w:r>
    </w:p>
    <w:p w14:paraId="47EE821B" w14:textId="10225439" w:rsidR="00430057" w:rsidRDefault="00430057">
      <w:pPr>
        <w:pStyle w:val="a8"/>
      </w:pPr>
      <w:r>
        <w:rPr>
          <w:rFonts w:hint="eastAsia"/>
        </w:rPr>
        <w:t xml:space="preserve"> </w:t>
      </w:r>
      <w:r>
        <w:t xml:space="preserve">  </w:t>
      </w:r>
      <w:r w:rsidRPr="00430057">
        <w:t>yaltinfo_yaltif2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 w:rsidRPr="00430057">
        <w:t>yaltinfo_yaltif</w:t>
      </w:r>
    </w:p>
  </w:comment>
  <w:comment w:id="73" w:author="10a" w:date="2019-12-12T20:31:00Z" w:initials="10a">
    <w:p w14:paraId="7C384143" w14:textId="77777777" w:rsidR="00394ED9" w:rsidRDefault="00394ED9" w:rsidP="002D712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[revision(2)]②</w:t>
      </w:r>
    </w:p>
    <w:p w14:paraId="152CAE97" w14:textId="77777777" w:rsidR="00394ED9" w:rsidRDefault="00394ED9" w:rsidP="002D7120">
      <w:pPr>
        <w:pStyle w:val="a8"/>
      </w:pPr>
      <w:r>
        <w:rPr>
          <w:rFonts w:hint="eastAsia"/>
        </w:rPr>
        <w:t>４－２の要素の為、５から移動</w:t>
      </w:r>
    </w:p>
  </w:comment>
  <w:comment w:id="74" w:author="10a" w:date="2019-12-03T15:10:00Z" w:initials="10a">
    <w:p w14:paraId="6E328515" w14:textId="77777777" w:rsidR="00394ED9" w:rsidRDefault="00394ED9" w:rsidP="0038543A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t>[</w:t>
      </w:r>
      <w:r w:rsidRPr="007403F1">
        <w:t xml:space="preserve"> revision</w:t>
      </w:r>
      <w:r>
        <w:t>(1)]</w:t>
      </w:r>
    </w:p>
    <w:p w14:paraId="2328799B" w14:textId="77777777" w:rsidR="00394ED9" w:rsidRDefault="00394ED9" w:rsidP="0038543A">
      <w:pPr>
        <w:pStyle w:val="a8"/>
      </w:pPr>
      <w:r>
        <w:rPr>
          <w:rFonts w:hint="eastAsia"/>
        </w:rPr>
        <w:t>加算例を</w:t>
      </w:r>
      <w:r>
        <w:rPr>
          <w:rFonts w:hint="eastAsia"/>
          <w:spacing w:val="-6"/>
        </w:rPr>
        <w:t>電気負荷の積算値に変更</w:t>
      </w:r>
    </w:p>
    <w:p w14:paraId="62CDF644" w14:textId="77777777" w:rsidR="00394ED9" w:rsidRDefault="00394ED9">
      <w:pPr>
        <w:pStyle w:val="a8"/>
      </w:pPr>
      <w:r>
        <w:rPr>
          <w:rFonts w:hint="eastAsia"/>
        </w:rPr>
        <w:t>上限カードの冗長な記述を削除</w:t>
      </w:r>
    </w:p>
    <w:p w14:paraId="126D6912" w14:textId="77777777" w:rsidR="00394ED9" w:rsidRPr="0038543A" w:rsidRDefault="00394ED9">
      <w:pPr>
        <w:pStyle w:val="a8"/>
      </w:pPr>
      <w:r>
        <w:rPr>
          <w:rFonts w:hint="eastAsia"/>
        </w:rPr>
        <w:t>項番整理</w:t>
      </w:r>
    </w:p>
  </w:comment>
  <w:comment w:id="75" w:author="10b" w:date="2020-04-24T10:06:00Z" w:initials="10b">
    <w:p w14:paraId="0A648D44" w14:textId="77777777" w:rsidR="00394ED9" w:rsidRDefault="00394ED9" w:rsidP="00206EE2">
      <w:pPr>
        <w:pStyle w:val="a8"/>
      </w:pPr>
      <w:r>
        <w:rPr>
          <w:rStyle w:val="a7"/>
        </w:rPr>
        <w:annotationRef/>
      </w:r>
      <w:r>
        <w:t>[</w:t>
      </w:r>
      <w:r w:rsidRPr="007403F1">
        <w:t>revision</w:t>
      </w:r>
      <w:r>
        <w:rPr>
          <w:noProof/>
        </w:rPr>
        <w:t>(3</w:t>
      </w:r>
      <w:r>
        <w:t>)]</w:t>
      </w:r>
      <w:r>
        <w:rPr>
          <w:rFonts w:hint="eastAsia"/>
          <w:noProof/>
        </w:rPr>
        <w:t>②</w:t>
      </w:r>
    </w:p>
    <w:p w14:paraId="4E8C263F" w14:textId="77777777" w:rsidR="00394ED9" w:rsidRDefault="00394ED9" w:rsidP="00206EE2">
      <w:pPr>
        <w:pStyle w:val="a8"/>
        <w:ind w:leftChars="90" w:left="180"/>
        <w:rPr>
          <w:noProof/>
        </w:rPr>
      </w:pPr>
      <w:r>
        <w:t>仕様確認書対応(DENG-STD-20006</w:t>
      </w:r>
      <w:r>
        <w:rPr>
          <w:noProof/>
        </w:rPr>
        <w:t xml:space="preserve"> No.4</w:t>
      </w:r>
      <w:r>
        <w:t>)</w:t>
      </w:r>
    </w:p>
    <w:p w14:paraId="71A40FBB" w14:textId="77777777" w:rsidR="00394ED9" w:rsidRDefault="00394ED9" w:rsidP="00206EE2">
      <w:pPr>
        <w:pStyle w:val="a8"/>
        <w:ind w:leftChars="90" w:left="180"/>
        <w:rPr>
          <w:noProof/>
        </w:rPr>
      </w:pPr>
      <w:r w:rsidRPr="00E20D5D">
        <w:rPr>
          <w:rFonts w:hint="eastAsia"/>
          <w:noProof/>
        </w:rPr>
        <w:t>処理タイミングの記載</w:t>
      </w:r>
    </w:p>
    <w:p w14:paraId="3DFC78C3" w14:textId="77777777" w:rsidR="00394ED9" w:rsidRDefault="00394ED9" w:rsidP="00E30BCC">
      <w:pPr>
        <w:pStyle w:val="a8"/>
      </w:pPr>
      <w:r>
        <w:t>（16ms）を追記</w:t>
      </w:r>
    </w:p>
  </w:comment>
  <w:comment w:id="76" w:author="10a" w:date="2019-12-12T20:46:00Z" w:initials="10a">
    <w:p w14:paraId="19B1A630" w14:textId="77777777" w:rsidR="00394ED9" w:rsidRDefault="00394ED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[revision(2)]②</w:t>
      </w:r>
    </w:p>
    <w:p w14:paraId="4F412EA4" w14:textId="77777777" w:rsidR="00394ED9" w:rsidRDefault="00394ED9">
      <w:pPr>
        <w:pStyle w:val="a8"/>
      </w:pPr>
      <w:r>
        <w:rPr>
          <w:rFonts w:hint="eastAsia"/>
        </w:rPr>
        <w:t>記述修正</w:t>
      </w:r>
    </w:p>
  </w:comment>
  <w:comment w:id="78" w:author="10b" w:date="2020-04-24T10:01:00Z" w:initials="10b">
    <w:p w14:paraId="12A7340E" w14:textId="77777777" w:rsidR="00394ED9" w:rsidRDefault="00394ED9" w:rsidP="00206EE2">
      <w:pPr>
        <w:pStyle w:val="a8"/>
      </w:pPr>
      <w:r>
        <w:rPr>
          <w:rStyle w:val="a7"/>
        </w:rPr>
        <w:annotationRef/>
      </w:r>
      <w:r>
        <w:t>[</w:t>
      </w:r>
      <w:r w:rsidRPr="007403F1">
        <w:t>revision</w:t>
      </w:r>
      <w:r>
        <w:rPr>
          <w:noProof/>
        </w:rPr>
        <w:t>(3</w:t>
      </w:r>
      <w:r>
        <w:t>)]</w:t>
      </w:r>
      <w:r>
        <w:rPr>
          <w:rFonts w:hint="eastAsia"/>
          <w:noProof/>
        </w:rPr>
        <w:t>①</w:t>
      </w:r>
    </w:p>
    <w:p w14:paraId="3384B4D5" w14:textId="77777777" w:rsidR="00394ED9" w:rsidRDefault="00394ED9" w:rsidP="00206EE2">
      <w:pPr>
        <w:pStyle w:val="a8"/>
        <w:rPr>
          <w:noProof/>
        </w:rPr>
      </w:pPr>
      <w:r>
        <w:t>仕様確認書対応(DENG-STD-20006</w:t>
      </w:r>
      <w:r>
        <w:rPr>
          <w:noProof/>
        </w:rPr>
        <w:t xml:space="preserve"> No.3</w:t>
      </w:r>
      <w:r>
        <w:t>)</w:t>
      </w:r>
    </w:p>
    <w:p w14:paraId="051A2E9E" w14:textId="77777777" w:rsidR="00394ED9" w:rsidRDefault="00394ED9" w:rsidP="00DB7A5D">
      <w:pPr>
        <w:pStyle w:val="a8"/>
        <w:ind w:leftChars="90" w:left="180"/>
        <w:rPr>
          <w:noProof/>
        </w:rPr>
      </w:pPr>
      <w:r>
        <w:t>誤記修正</w:t>
      </w:r>
    </w:p>
    <w:p w14:paraId="587B11B4" w14:textId="77777777" w:rsidR="00394ED9" w:rsidRDefault="00394ED9" w:rsidP="00206EE2">
      <w:pPr>
        <w:pStyle w:val="a8"/>
        <w:ind w:leftChars="90" w:left="180"/>
      </w:pPr>
      <w:r>
        <w:t>etqalt_PWRELS2 → etqalt_PWRELS</w:t>
      </w:r>
    </w:p>
  </w:comment>
  <w:comment w:id="80" w:author="10a" w:date="2019-12-12T20:25:00Z" w:initials="01a">
    <w:p w14:paraId="046309F9" w14:textId="77777777" w:rsidR="00394ED9" w:rsidRDefault="00394ED9" w:rsidP="00E86F42">
      <w:pPr>
        <w:pStyle w:val="a8"/>
      </w:pPr>
      <w:r>
        <w:rPr>
          <w:rStyle w:val="a7"/>
        </w:rPr>
        <w:annotationRef/>
      </w:r>
      <w:r>
        <w:t>[</w:t>
      </w:r>
      <w:r w:rsidRPr="007403F1">
        <w:t>revision</w:t>
      </w:r>
      <w:r>
        <w:t>(1)]</w:t>
      </w:r>
    </w:p>
    <w:p w14:paraId="6682584B" w14:textId="77777777" w:rsidR="00394ED9" w:rsidRDefault="00394ED9" w:rsidP="00A17D70">
      <w:pPr>
        <w:pStyle w:val="a8"/>
        <w:numPr>
          <w:ilvl w:val="0"/>
          <w:numId w:val="18"/>
        </w:numPr>
      </w:pPr>
      <w:r>
        <w:rPr>
          <w:rFonts w:hint="eastAsia"/>
        </w:rPr>
        <w:t>信号の</w:t>
      </w:r>
      <w:r w:rsidRPr="00A17D70">
        <w:t>exdly_exels</w:t>
      </w:r>
      <w:r>
        <w:rPr>
          <w:rFonts w:hint="eastAsia"/>
        </w:rPr>
        <w:t>,exdly_exels2</w:t>
      </w:r>
      <w:r w:rsidRPr="00A17D70">
        <w:t>～4</w:t>
      </w:r>
      <w:r>
        <w:rPr>
          <w:rFonts w:hint="eastAsia"/>
        </w:rPr>
        <w:t>の和名を修正</w:t>
      </w:r>
    </w:p>
    <w:p w14:paraId="31820FFC" w14:textId="77777777" w:rsidR="00394ED9" w:rsidRDefault="00394ED9" w:rsidP="00A17D70">
      <w:pPr>
        <w:pStyle w:val="a8"/>
        <w:numPr>
          <w:ilvl w:val="0"/>
          <w:numId w:val="18"/>
        </w:numPr>
      </w:pPr>
      <w:r>
        <w:rPr>
          <w:rFonts w:hint="eastAsia"/>
        </w:rPr>
        <w:t>信号の</w:t>
      </w:r>
      <w:r w:rsidRPr="00A17D70">
        <w:t>exdly_exels</w:t>
      </w:r>
      <w:r>
        <w:rPr>
          <w:rFonts w:hint="eastAsia"/>
        </w:rPr>
        <w:t>2</w:t>
      </w:r>
      <w:r w:rsidRPr="00A17D70">
        <w:t>～4</w:t>
      </w:r>
      <w:r>
        <w:rPr>
          <w:rFonts w:hint="eastAsia"/>
        </w:rPr>
        <w:t>の例の値を変更</w:t>
      </w:r>
    </w:p>
    <w:p w14:paraId="65AC0F1C" w14:textId="77777777" w:rsidR="00394ED9" w:rsidRDefault="00394ED9" w:rsidP="00A17D70">
      <w:pPr>
        <w:pStyle w:val="a8"/>
        <w:numPr>
          <w:ilvl w:val="0"/>
          <w:numId w:val="18"/>
        </w:numPr>
      </w:pPr>
      <w:r>
        <w:rPr>
          <w:rFonts w:hint="eastAsia"/>
        </w:rPr>
        <w:t>信号の</w:t>
      </w:r>
      <w:r w:rsidRPr="00A17D70">
        <w:t>exdly_exels</w:t>
      </w:r>
      <w:r>
        <w:rPr>
          <w:rFonts w:hint="eastAsia"/>
        </w:rPr>
        <w:t>3</w:t>
      </w:r>
      <w:r w:rsidRPr="00A17D70">
        <w:t>～4</w:t>
      </w:r>
      <w:r>
        <w:rPr>
          <w:rFonts w:hint="eastAsia"/>
        </w:rPr>
        <w:t>の</w:t>
      </w:r>
      <w:r w:rsidRPr="00871804">
        <w:rPr>
          <w:rFonts w:hint="eastAsia"/>
        </w:rPr>
        <w:t>コンパイル</w:t>
      </w:r>
      <w:r>
        <w:rPr>
          <w:rFonts w:hint="eastAsia"/>
        </w:rPr>
        <w:t>SWを削除</w:t>
      </w:r>
    </w:p>
    <w:p w14:paraId="14CC99D7" w14:textId="77777777" w:rsidR="00394ED9" w:rsidRDefault="00394ED9" w:rsidP="00727B5D">
      <w:pPr>
        <w:pStyle w:val="a8"/>
        <w:numPr>
          <w:ilvl w:val="0"/>
          <w:numId w:val="18"/>
        </w:numPr>
      </w:pPr>
      <w:r>
        <w:rPr>
          <w:rFonts w:hint="eastAsia"/>
        </w:rPr>
        <w:t>信号の</w:t>
      </w:r>
      <w:r w:rsidRPr="00A17D70">
        <w:t>exdly_exelsh1～5</w:t>
      </w:r>
      <w:r>
        <w:rPr>
          <w:rFonts w:hint="eastAsia"/>
        </w:rPr>
        <w:t>を追加</w:t>
      </w:r>
    </w:p>
  </w:comment>
  <w:comment w:id="79" w:author="10a" w:date="2019-12-16T17:02:00Z" w:initials="10a">
    <w:p w14:paraId="08367977" w14:textId="77777777" w:rsidR="00394ED9" w:rsidRDefault="00394ED9" w:rsidP="00F765E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[revision(2)]①</w:t>
      </w:r>
    </w:p>
    <w:p w14:paraId="2CDE9217" w14:textId="77777777" w:rsidR="00394ED9" w:rsidRDefault="00394ED9" w:rsidP="00F765EC">
      <w:pPr>
        <w:pStyle w:val="a8"/>
      </w:pPr>
      <w:r>
        <w:rPr>
          <w:rFonts w:hint="eastAsia"/>
        </w:rPr>
        <w:t>u1参照に変更、記載を追加</w:t>
      </w:r>
    </w:p>
  </w:comment>
  <w:comment w:id="81" w:author="10a" w:date="2019-12-12T20:31:00Z" w:initials="10a">
    <w:p w14:paraId="21FF4F5D" w14:textId="77777777" w:rsidR="00394ED9" w:rsidRDefault="00394ED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[revision(2)]②</w:t>
      </w:r>
    </w:p>
    <w:p w14:paraId="5A9476B4" w14:textId="77777777" w:rsidR="00394ED9" w:rsidRDefault="00394ED9">
      <w:pPr>
        <w:pStyle w:val="a8"/>
      </w:pPr>
      <w:r>
        <w:rPr>
          <w:rFonts w:hint="eastAsia"/>
        </w:rPr>
        <w:t>４－２の要素の為、４－２－１に移動</w:t>
      </w:r>
    </w:p>
  </w:comment>
  <w:comment w:id="82" w:author="10a" w:date="2019-12-12T20:31:00Z" w:initials="10a">
    <w:p w14:paraId="0C9AC204" w14:textId="77777777" w:rsidR="00394ED9" w:rsidRDefault="00394ED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[revision(2)]②</w:t>
      </w:r>
    </w:p>
    <w:p w14:paraId="2811D923" w14:textId="77777777" w:rsidR="00394ED9" w:rsidRDefault="00394ED9">
      <w:pPr>
        <w:pStyle w:val="a8"/>
      </w:pPr>
      <w:r>
        <w:rPr>
          <w:rFonts w:hint="eastAsia"/>
        </w:rPr>
        <w:t>２－１の要素の為、２－１下の「ここで」に移動</w:t>
      </w:r>
    </w:p>
  </w:comment>
  <w:comment w:id="83" w:author="11a" w:date="2022-07-19T17:48:00Z" w:initials="11a">
    <w:p w14:paraId="4FC3EAB5" w14:textId="30483BE1" w:rsidR="00394ED9" w:rsidRDefault="00394ED9" w:rsidP="00E91FD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</w:t>
      </w:r>
      <w:r>
        <w:t>revision (1)</w:t>
      </w:r>
      <w:r>
        <w:rPr>
          <w:rFonts w:hint="eastAsia"/>
        </w:rPr>
        <w:t>②</w:t>
      </w:r>
      <w:r>
        <w:t>]</w:t>
      </w:r>
    </w:p>
    <w:p w14:paraId="4652BD16" w14:textId="77777777" w:rsidR="00394ED9" w:rsidRDefault="00394ED9" w:rsidP="00E91FD7">
      <w:pPr>
        <w:pStyle w:val="a8"/>
      </w:pPr>
      <w:r w:rsidRPr="0031743C">
        <w:t>オルタトルク補正対応</w:t>
      </w:r>
    </w:p>
    <w:p w14:paraId="2A0FF72C" w14:textId="0D3DCC77" w:rsidR="00394ED9" w:rsidRDefault="00394ED9" w:rsidP="00E91FD7">
      <w:pPr>
        <w:pStyle w:val="a8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オルタ励磁電流の初期化処理追加</w:t>
      </w:r>
    </w:p>
  </w:comment>
  <w:comment w:id="84" w:author="00b" w:date="2017-08-23T13:35:00Z" w:initials="00b">
    <w:p w14:paraId="418A2F85" w14:textId="77777777" w:rsidR="00394ED9" w:rsidRDefault="00394ED9" w:rsidP="00E32189">
      <w:pPr>
        <w:pStyle w:val="a8"/>
      </w:pPr>
      <w:r>
        <w:rPr>
          <w:rStyle w:val="a7"/>
        </w:rPr>
        <w:annotationRef/>
      </w:r>
      <w:r>
        <w:t>(</w:t>
      </w:r>
      <w:r>
        <w:rPr>
          <w:rFonts w:hint="eastAsia"/>
        </w:rPr>
        <w:t>2</w:t>
      </w:r>
      <w:r>
        <w:t>)仕様確認書対応(DENG-STD-15351)</w:t>
      </w:r>
    </w:p>
    <w:p w14:paraId="6D4DE7AA" w14:textId="77777777" w:rsidR="00394ED9" w:rsidRDefault="00394ED9" w:rsidP="00E32189">
      <w:pPr>
        <w:pStyle w:val="a8"/>
      </w:pPr>
      <w:r>
        <w:t xml:space="preserve">  </w:t>
      </w:r>
      <w:r>
        <w:rPr>
          <w:rFonts w:hint="eastAsia"/>
        </w:rPr>
        <w:t>①誤記</w:t>
      </w:r>
      <w:r>
        <w:t>修正</w:t>
      </w:r>
    </w:p>
    <w:p w14:paraId="60BD699B" w14:textId="77777777" w:rsidR="00394ED9" w:rsidRDefault="00394ED9" w:rsidP="00E32189">
      <w:pPr>
        <w:pStyle w:val="a8"/>
      </w:pPr>
      <w:r>
        <w:t xml:space="preserve">    </w:t>
      </w:r>
      <w:r>
        <w:rPr>
          <w:rFonts w:hint="eastAsia"/>
        </w:rPr>
        <w:t>(h)</w:t>
      </w:r>
      <w:r>
        <w:t>コンパイルSW削除(No.3)</w:t>
      </w:r>
    </w:p>
  </w:comment>
  <w:comment w:id="88" w:author="10a" w:date="2019-12-03T10:52:00Z" w:initials="01a">
    <w:p w14:paraId="2A443ADE" w14:textId="77777777" w:rsidR="00394ED9" w:rsidRDefault="00394ED9">
      <w:pPr>
        <w:pStyle w:val="a8"/>
        <w:rPr>
          <w:spacing w:val="0"/>
        </w:rPr>
      </w:pPr>
      <w:r>
        <w:rPr>
          <w:rStyle w:val="a7"/>
        </w:rPr>
        <w:annotationRef/>
      </w:r>
      <w:r>
        <w:t>[</w:t>
      </w:r>
      <w:r w:rsidRPr="007403F1">
        <w:t>revision</w:t>
      </w:r>
      <w:r>
        <w:t>(1)]</w:t>
      </w:r>
    </w:p>
    <w:p w14:paraId="16932EB1" w14:textId="77777777" w:rsidR="00394ED9" w:rsidRDefault="00394ED9" w:rsidP="00076547">
      <w:pPr>
        <w:pStyle w:val="a8"/>
        <w:numPr>
          <w:ilvl w:val="0"/>
          <w:numId w:val="19"/>
        </w:numPr>
      </w:pPr>
      <w:r>
        <w:rPr>
          <w:rFonts w:hint="eastAsia"/>
          <w:spacing w:val="-6"/>
          <w:sz w:val="20"/>
        </w:rPr>
        <w:t>参照変数の</w:t>
      </w:r>
      <w:r w:rsidRPr="00016B15">
        <w:rPr>
          <w:spacing w:val="-6"/>
          <w:sz w:val="20"/>
        </w:rPr>
        <w:t>exdly_exels3</w:t>
      </w:r>
      <w:r>
        <w:rPr>
          <w:rFonts w:hint="eastAsia"/>
          <w:spacing w:val="-6"/>
          <w:sz w:val="20"/>
        </w:rPr>
        <w:t>～4の</w:t>
      </w:r>
      <w:r w:rsidRPr="00871804">
        <w:rPr>
          <w:rFonts w:hint="eastAsia"/>
          <w:spacing w:val="-6"/>
          <w:sz w:val="20"/>
        </w:rPr>
        <w:t>コンパイル</w:t>
      </w:r>
      <w:r>
        <w:rPr>
          <w:rFonts w:hint="eastAsia"/>
          <w:spacing w:val="-6"/>
          <w:sz w:val="20"/>
        </w:rPr>
        <w:t>SW削除</w:t>
      </w:r>
    </w:p>
    <w:p w14:paraId="27730030" w14:textId="77777777" w:rsidR="00394ED9" w:rsidRDefault="00394ED9">
      <w:pPr>
        <w:pStyle w:val="a8"/>
      </w:pPr>
      <w:r>
        <w:rPr>
          <w:rFonts w:hint="eastAsia"/>
          <w:spacing w:val="-6"/>
          <w:sz w:val="20"/>
        </w:rPr>
        <w:t>②参照変数の</w:t>
      </w:r>
      <w:r w:rsidRPr="00E17022">
        <w:rPr>
          <w:spacing w:val="-6"/>
          <w:sz w:val="20"/>
        </w:rPr>
        <w:t>exdly_exelsh</w:t>
      </w:r>
      <w:r>
        <w:rPr>
          <w:rFonts w:hint="eastAsia"/>
          <w:spacing w:val="-6"/>
          <w:sz w:val="20"/>
        </w:rPr>
        <w:t>1～5を追加</w:t>
      </w:r>
    </w:p>
  </w:comment>
  <w:comment w:id="85" w:author="10a" w:date="2019-12-16T16:53:00Z" w:initials="10a">
    <w:p w14:paraId="01DAFAA6" w14:textId="77777777" w:rsidR="00394ED9" w:rsidRDefault="00394ED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[revision(2)]①</w:t>
      </w:r>
    </w:p>
    <w:p w14:paraId="48CE512D" w14:textId="77777777" w:rsidR="00394ED9" w:rsidRDefault="00394ED9">
      <w:pPr>
        <w:pStyle w:val="a8"/>
      </w:pPr>
      <w:r>
        <w:rPr>
          <w:rFonts w:hint="eastAsia"/>
        </w:rPr>
        <w:t>ﾌﾗｸﾞの参照をu1参照に変更、記載追加</w:t>
      </w:r>
    </w:p>
    <w:p w14:paraId="2E0CFEE5" w14:textId="77777777" w:rsidR="00394ED9" w:rsidRDefault="00394ED9">
      <w:pPr>
        <w:pStyle w:val="a8"/>
      </w:pPr>
      <w:r>
        <w:rPr>
          <w:rFonts w:hint="eastAsia"/>
        </w:rPr>
        <w:t>(動きに変化無いため)</w:t>
      </w:r>
    </w:p>
  </w:comment>
  <w:comment w:id="86" w:author="11a" w:date="2022-08-26T17:44:00Z" w:initials="11a">
    <w:p w14:paraId="06873E2F" w14:textId="564079FD" w:rsidR="00394ED9" w:rsidRDefault="00394ED9" w:rsidP="00B2764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</w:t>
      </w:r>
      <w:r>
        <w:t>revision (1)]</w:t>
      </w:r>
    </w:p>
    <w:p w14:paraId="0E9EE2D2" w14:textId="51FD8940" w:rsidR="00394ED9" w:rsidRDefault="00394ED9" w:rsidP="00B2764D">
      <w:pPr>
        <w:pStyle w:val="a8"/>
      </w:pPr>
      <w:r w:rsidRPr="0031743C">
        <w:t>オルタトルク補正対応</w:t>
      </w:r>
    </w:p>
    <w:p w14:paraId="05806192" w14:textId="0070555B" w:rsidR="00394ED9" w:rsidRDefault="00394ED9" w:rsidP="00B2764D">
      <w:pPr>
        <w:pStyle w:val="a8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参照変数の追加</w:t>
      </w:r>
    </w:p>
  </w:comment>
  <w:comment w:id="87" w:author="11b" w:date="2023-06-16T14:08:00Z" w:initials="11b">
    <w:p w14:paraId="78D4602A" w14:textId="77777777" w:rsidR="00430057" w:rsidRDefault="00430057" w:rsidP="00430057">
      <w:pPr>
        <w:pStyle w:val="a8"/>
        <w:rPr>
          <w:spacing w:val="0"/>
        </w:rPr>
      </w:pPr>
      <w:r>
        <w:rPr>
          <w:rStyle w:val="a7"/>
        </w:rPr>
        <w:annotationRef/>
      </w:r>
      <w:r>
        <w:rPr>
          <w:rStyle w:val="a7"/>
        </w:rPr>
        <w:annotationRef/>
      </w:r>
      <w:r>
        <w:rPr>
          <w:rFonts w:hint="eastAsia"/>
        </w:rPr>
        <w:t>[</w:t>
      </w:r>
      <w:r>
        <w:t>revision (4)]</w:t>
      </w:r>
    </w:p>
    <w:p w14:paraId="067A2D56" w14:textId="1BE33993" w:rsidR="00430057" w:rsidRDefault="00430057" w:rsidP="00430057">
      <w:pPr>
        <w:pStyle w:val="a8"/>
      </w:pPr>
      <w:r>
        <w:rPr>
          <w:rFonts w:hint="eastAsia"/>
          <w:spacing w:val="0"/>
        </w:rPr>
        <w:t xml:space="preserve"> </w:t>
      </w:r>
      <w:r w:rsidRPr="009A5CDD">
        <w:rPr>
          <w:rFonts w:hint="eastAsia"/>
        </w:rPr>
        <w:t>仕様確認書対応</w:t>
      </w:r>
      <w:r w:rsidRPr="009A5CDD">
        <w:t>(TE-STD-34B-402722-0318</w:t>
      </w:r>
      <w:r w:rsidR="0097466D">
        <w:t xml:space="preserve"> No.1)</w:t>
      </w:r>
    </w:p>
    <w:p w14:paraId="1829FC4F" w14:textId="77777777" w:rsidR="00430057" w:rsidRDefault="00430057" w:rsidP="00430057">
      <w:pPr>
        <w:pStyle w:val="a8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誤記修正</w:t>
      </w:r>
    </w:p>
    <w:p w14:paraId="1DC121CB" w14:textId="77777777" w:rsidR="00430057" w:rsidRDefault="00430057" w:rsidP="00430057">
      <w:pPr>
        <w:pStyle w:val="a8"/>
      </w:pPr>
      <w:r>
        <w:rPr>
          <w:rFonts w:hint="eastAsia"/>
        </w:rPr>
        <w:t xml:space="preserve"> </w:t>
      </w:r>
      <w:r>
        <w:t xml:space="preserve">  </w:t>
      </w:r>
      <w:r w:rsidRPr="00430057">
        <w:t>yaltinfo_yaltif2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 w:rsidRPr="00430057">
        <w:t>yaltinfo_yaltif</w:t>
      </w:r>
    </w:p>
    <w:p w14:paraId="6B5EDEB5" w14:textId="573D6927" w:rsidR="00430057" w:rsidRDefault="00430057">
      <w:pPr>
        <w:pStyle w:val="a8"/>
      </w:pPr>
      <w:r>
        <w:rPr>
          <w:rFonts w:hint="eastAsia"/>
        </w:rPr>
        <w:t xml:space="preserve"> </w:t>
      </w:r>
      <w:r>
        <w:t xml:space="preserve">  </w:t>
      </w:r>
      <w:r w:rsidRPr="00430057">
        <w:rPr>
          <w:rFonts w:hint="eastAsia"/>
        </w:rPr>
        <w:t>ｵﾙﾀ励磁電流</w:t>
      </w:r>
      <w:r w:rsidRPr="00430057">
        <w:t>(2byte)</w:t>
      </w:r>
      <w:r>
        <w:rPr>
          <w:rFonts w:hint="eastAsia"/>
        </w:rPr>
        <w:t xml:space="preserve"> → </w:t>
      </w:r>
      <w:r w:rsidRPr="00430057">
        <w:rPr>
          <w:rFonts w:hint="eastAsia"/>
        </w:rPr>
        <w:t>励磁電流</w:t>
      </w:r>
    </w:p>
  </w:comment>
  <w:comment w:id="89" w:author="00b" w:date="2017-08-23T13:35:00Z" w:initials="00b">
    <w:p w14:paraId="439B75FA" w14:textId="77777777" w:rsidR="00394ED9" w:rsidRDefault="00394ED9" w:rsidP="00C36A37">
      <w:pPr>
        <w:pStyle w:val="a8"/>
      </w:pPr>
      <w:r>
        <w:rPr>
          <w:rStyle w:val="a7"/>
        </w:rPr>
        <w:annotationRef/>
      </w:r>
      <w:r>
        <w:t>(</w:t>
      </w:r>
      <w:r>
        <w:rPr>
          <w:rFonts w:hint="eastAsia"/>
        </w:rPr>
        <w:t>2</w:t>
      </w:r>
      <w:r>
        <w:t>)仕様確認書対応(DENG-STD-15351)</w:t>
      </w:r>
    </w:p>
    <w:p w14:paraId="3E09C90B" w14:textId="77777777" w:rsidR="00394ED9" w:rsidRDefault="00394ED9" w:rsidP="00C36A37">
      <w:pPr>
        <w:pStyle w:val="a8"/>
      </w:pPr>
      <w:r>
        <w:t xml:space="preserve">  </w:t>
      </w:r>
      <w:r>
        <w:rPr>
          <w:rFonts w:hint="eastAsia"/>
        </w:rPr>
        <w:t>①</w:t>
      </w:r>
      <w:r>
        <w:t>誤記修正</w:t>
      </w:r>
    </w:p>
    <w:p w14:paraId="187280F1" w14:textId="77777777" w:rsidR="00394ED9" w:rsidRDefault="00394ED9" w:rsidP="00C36A37">
      <w:pPr>
        <w:pStyle w:val="a8"/>
      </w:pPr>
      <w:r>
        <w:t xml:space="preserve">    (a)コール元修正(No.1)</w:t>
      </w:r>
    </w:p>
  </w:comment>
  <w:comment w:id="94" w:author="10a" w:date="2019-12-03T10:56:00Z" w:initials="01a">
    <w:p w14:paraId="7BC95E23" w14:textId="77777777" w:rsidR="00394ED9" w:rsidRDefault="00394ED9">
      <w:pPr>
        <w:pStyle w:val="a8"/>
      </w:pPr>
      <w:r>
        <w:rPr>
          <w:rStyle w:val="a7"/>
        </w:rPr>
        <w:annotationRef/>
      </w:r>
      <w:r>
        <w:t>[</w:t>
      </w:r>
      <w:r w:rsidRPr="007403F1">
        <w:t>revision</w:t>
      </w:r>
      <w:r>
        <w:t>(</w:t>
      </w:r>
      <w:r>
        <w:rPr>
          <w:rFonts w:hint="eastAsia"/>
        </w:rPr>
        <w:t>2</w:t>
      </w:r>
      <w:r>
        <w:t>)]</w:t>
      </w:r>
    </w:p>
    <w:p w14:paraId="772D5494" w14:textId="77777777" w:rsidR="00394ED9" w:rsidRDefault="00394ED9" w:rsidP="00076547">
      <w:pPr>
        <w:pStyle w:val="a8"/>
        <w:numPr>
          <w:ilvl w:val="0"/>
          <w:numId w:val="20"/>
        </w:numPr>
      </w:pPr>
      <w:r>
        <w:rPr>
          <w:rFonts w:hint="eastAsia"/>
        </w:rPr>
        <w:t>Ｈ．履歴を削除</w:t>
      </w:r>
    </w:p>
    <w:p w14:paraId="2112B950" w14:textId="77777777" w:rsidR="00394ED9" w:rsidRDefault="00394ED9" w:rsidP="00076547">
      <w:pPr>
        <w:pStyle w:val="a8"/>
        <w:numPr>
          <w:ilvl w:val="0"/>
          <w:numId w:val="20"/>
        </w:numPr>
      </w:pPr>
      <w:r>
        <w:rPr>
          <w:rFonts w:hint="eastAsia"/>
        </w:rPr>
        <w:t>変更の解説を削除</w:t>
      </w:r>
    </w:p>
  </w:comment>
  <w:comment w:id="97" w:author="12a" w:date="2025-07-04T15:21:00Z" w:initials="12a">
    <w:p w14:paraId="15F3289F" w14:textId="77777777" w:rsidR="00291275" w:rsidRDefault="00291275" w:rsidP="00291275">
      <w:pPr>
        <w:pStyle w:val="a8"/>
      </w:pPr>
      <w:r>
        <w:rPr>
          <w:rStyle w:val="a7"/>
        </w:rPr>
        <w:annotationRef/>
      </w:r>
      <w:r>
        <w:rPr>
          <w:color w:val="000000"/>
        </w:rPr>
        <w:t>(1)変更予定の無いWord仕様のサイバーセキュリティ対応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C80473" w15:done="0"/>
  <w15:commentEx w15:paraId="4FB67914" w15:done="0"/>
  <w15:commentEx w15:paraId="5FC2268C" w15:done="0"/>
  <w15:commentEx w15:paraId="29E5BAA6" w15:done="0"/>
  <w15:commentEx w15:paraId="6725D832" w15:done="0"/>
  <w15:commentEx w15:paraId="469DA24B" w15:done="0"/>
  <w15:commentEx w15:paraId="36AFA9A1" w15:done="0"/>
  <w15:commentEx w15:paraId="0C0B6447" w15:done="0"/>
  <w15:commentEx w15:paraId="50C8659F" w15:done="0"/>
  <w15:commentEx w15:paraId="275A2599" w15:done="0"/>
  <w15:commentEx w15:paraId="78C81279" w15:done="0"/>
  <w15:commentEx w15:paraId="0E6361E7" w15:done="0"/>
  <w15:commentEx w15:paraId="0284CA84" w15:done="0"/>
  <w15:commentEx w15:paraId="5A8C7811" w15:done="0"/>
  <w15:commentEx w15:paraId="10C50D6F" w15:done="0"/>
  <w15:commentEx w15:paraId="2CC63D7C" w15:done="0"/>
  <w15:commentEx w15:paraId="617A074B" w15:done="0"/>
  <w15:commentEx w15:paraId="472CB29B" w15:done="0"/>
  <w15:commentEx w15:paraId="47EE821B" w15:done="0"/>
  <w15:commentEx w15:paraId="152CAE97" w15:done="0"/>
  <w15:commentEx w15:paraId="126D6912" w15:done="0"/>
  <w15:commentEx w15:paraId="3DFC78C3" w15:done="0"/>
  <w15:commentEx w15:paraId="4F412EA4" w15:done="0"/>
  <w15:commentEx w15:paraId="587B11B4" w15:done="0"/>
  <w15:commentEx w15:paraId="14CC99D7" w15:done="0"/>
  <w15:commentEx w15:paraId="2CDE9217" w15:done="0"/>
  <w15:commentEx w15:paraId="5A9476B4" w15:done="0"/>
  <w15:commentEx w15:paraId="2811D923" w15:done="0"/>
  <w15:commentEx w15:paraId="2A0FF72C" w15:done="0"/>
  <w15:commentEx w15:paraId="60BD699B" w15:done="0"/>
  <w15:commentEx w15:paraId="27730030" w15:done="0"/>
  <w15:commentEx w15:paraId="2E0CFEE5" w15:done="0"/>
  <w15:commentEx w15:paraId="05806192" w15:done="0"/>
  <w15:commentEx w15:paraId="6B5EDEB5" w15:done="0"/>
  <w15:commentEx w15:paraId="187280F1" w15:done="0"/>
  <w15:commentEx w15:paraId="2112B950" w15:done="0"/>
  <w15:commentEx w15:paraId="15F328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36EBC6" w16cex:dateUtc="2023-06-16T05:10:00Z"/>
  <w16cex:commentExtensible w16cex:durableId="26BB30C2" w16cex:dateUtc="2022-09-01T04:23:00Z"/>
  <w16cex:commentExtensible w16cex:durableId="26BB312F" w16cex:dateUtc="2022-09-01T04:25:00Z"/>
  <w16cex:commentExtensible w16cex:durableId="26BB34A6" w16cex:dateUtc="2022-09-01T04:39:00Z"/>
  <w16cex:commentExtensible w16cex:durableId="26BB34BE" w16cex:dateUtc="2022-09-01T04:40:00Z"/>
  <w16cex:commentExtensible w16cex:durableId="26B38468" w16cex:dateUtc="2022-08-26T08:42:00Z"/>
  <w16cex:commentExtensible w16cex:durableId="2836E95F" w16cex:dateUtc="2023-06-16T04:59:00Z"/>
  <w16cex:commentExtensible w16cex:durableId="26B384E2" w16cex:dateUtc="2022-08-26T08:44:00Z"/>
  <w16cex:commentExtensible w16cex:durableId="2836EB54" w16cex:dateUtc="2023-06-16T05:08:00Z"/>
  <w16cex:commentExtensible w16cex:durableId="6AD6CA89" w16cex:dateUtc="2025-07-04T06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C80473" w16cid:durableId="28090D09"/>
  <w16cid:commentId w16cid:paraId="4FB67914" w16cid:durableId="26B0DC5A"/>
  <w16cid:commentId w16cid:paraId="5FC2268C" w16cid:durableId="219D25DA"/>
  <w16cid:commentId w16cid:paraId="29E5BAA6" w16cid:durableId="26B0DC5C"/>
  <w16cid:commentId w16cid:paraId="6725D832" w16cid:durableId="26B0DC5D"/>
  <w16cid:commentId w16cid:paraId="469DA24B" w16cid:durableId="26B0DC5E"/>
  <w16cid:commentId w16cid:paraId="36AFA9A1" w16cid:durableId="26B0DC5F"/>
  <w16cid:commentId w16cid:paraId="0C0B6447" w16cid:durableId="1D480262"/>
  <w16cid:commentId w16cid:paraId="50C8659F" w16cid:durableId="26B0DC61"/>
  <w16cid:commentId w16cid:paraId="275A2599" w16cid:durableId="26B0DC62"/>
  <w16cid:commentId w16cid:paraId="78C81279" w16cid:durableId="2836EBC6"/>
  <w16cid:commentId w16cid:paraId="0E6361E7" w16cid:durableId="26BB30C2"/>
  <w16cid:commentId w16cid:paraId="0284CA84" w16cid:durableId="26BB312F"/>
  <w16cid:commentId w16cid:paraId="5A8C7811" w16cid:durableId="219D21B7"/>
  <w16cid:commentId w16cid:paraId="10C50D6F" w16cid:durableId="26B0DC65"/>
  <w16cid:commentId w16cid:paraId="2CC63D7C" w16cid:durableId="26BB34A6"/>
  <w16cid:commentId w16cid:paraId="617A074B" w16cid:durableId="26BB34BE"/>
  <w16cid:commentId w16cid:paraId="472CB29B" w16cid:durableId="26B38468"/>
  <w16cid:commentId w16cid:paraId="47EE821B" w16cid:durableId="2836E95F"/>
  <w16cid:commentId w16cid:paraId="152CAE97" w16cid:durableId="219D21E0"/>
  <w16cid:commentId w16cid:paraId="126D6912" w16cid:durableId="26B0DC69"/>
  <w16cid:commentId w16cid:paraId="3DFC78C3" w16cid:durableId="26B0DC6A"/>
  <w16cid:commentId w16cid:paraId="4F412EA4" w16cid:durableId="219D2594"/>
  <w16cid:commentId w16cid:paraId="587B11B4" w16cid:durableId="26B0DC6C"/>
  <w16cid:commentId w16cid:paraId="14CC99D7" w16cid:durableId="26B0DC6D"/>
  <w16cid:commentId w16cid:paraId="2CDE9217" w16cid:durableId="21A2371E"/>
  <w16cid:commentId w16cid:paraId="5A9476B4" w16cid:durableId="219D20F2"/>
  <w16cid:commentId w16cid:paraId="2811D923" w16cid:durableId="219D216D"/>
  <w16cid:commentId w16cid:paraId="2A0FF72C" w16cid:durableId="26B0DC72"/>
  <w16cid:commentId w16cid:paraId="60BD699B" w16cid:durableId="26B0DC73"/>
  <w16cid:commentId w16cid:paraId="27730030" w16cid:durableId="26B0DC75"/>
  <w16cid:commentId w16cid:paraId="2E0CFEE5" w16cid:durableId="21A234C0"/>
  <w16cid:commentId w16cid:paraId="05806192" w16cid:durableId="26B384E2"/>
  <w16cid:commentId w16cid:paraId="6B5EDEB5" w16cid:durableId="2836EB54"/>
  <w16cid:commentId w16cid:paraId="187280F1" w16cid:durableId="26B0DC77"/>
  <w16cid:commentId w16cid:paraId="2112B950" w16cid:durableId="26B0DC78"/>
  <w16cid:commentId w16cid:paraId="15F3289F" w16cid:durableId="6AD6CA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5E949" w14:textId="77777777" w:rsidR="00F20BB2" w:rsidRDefault="00F20BB2">
      <w:r>
        <w:separator/>
      </w:r>
    </w:p>
  </w:endnote>
  <w:endnote w:type="continuationSeparator" w:id="0">
    <w:p w14:paraId="017DB1FA" w14:textId="77777777" w:rsidR="00F20BB2" w:rsidRDefault="00F20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CA6B" w14:textId="38DBE591" w:rsidR="00394ED9" w:rsidRDefault="00394ED9">
    <w:pPr>
      <w:pStyle w:val="a6"/>
      <w:jc w:val="center"/>
    </w:pPr>
    <w:r>
      <w:rPr>
        <w:rStyle w:val="a4"/>
        <w:sz w:val="24"/>
      </w:rPr>
      <w:fldChar w:fldCharType="begin"/>
    </w:r>
    <w:r>
      <w:rPr>
        <w:rStyle w:val="a4"/>
        <w:sz w:val="24"/>
      </w:rPr>
      <w:instrText xml:space="preserve"> PAGE </w:instrText>
    </w:r>
    <w:r>
      <w:rPr>
        <w:rStyle w:val="a4"/>
        <w:sz w:val="24"/>
      </w:rPr>
      <w:fldChar w:fldCharType="separate"/>
    </w:r>
    <w:r w:rsidR="002079EA">
      <w:rPr>
        <w:rStyle w:val="a4"/>
        <w:noProof/>
        <w:sz w:val="24"/>
      </w:rPr>
      <w:t>1</w:t>
    </w:r>
    <w:r>
      <w:rPr>
        <w:rStyle w:val="a4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88DCA" w14:textId="77777777" w:rsidR="00F20BB2" w:rsidRDefault="00F20BB2">
      <w:r>
        <w:rPr>
          <w:rFonts w:hint="eastAsia"/>
        </w:rPr>
        <w:separator/>
      </w:r>
    </w:p>
  </w:footnote>
  <w:footnote w:type="continuationSeparator" w:id="0">
    <w:p w14:paraId="503B8C5C" w14:textId="77777777" w:rsidR="00F20BB2" w:rsidRDefault="00F20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3021"/>
      <w:gridCol w:w="808"/>
      <w:gridCol w:w="2626"/>
      <w:gridCol w:w="1616"/>
      <w:gridCol w:w="1010"/>
    </w:tblGrid>
    <w:tr w:rsidR="00394ED9" w14:paraId="0E559B22" w14:textId="77777777" w:rsidTr="009937D8">
      <w:trPr>
        <w:cantSplit/>
        <w:trHeight w:hRule="exact" w:val="679"/>
      </w:trPr>
      <w:tc>
        <w:tcPr>
          <w:tcW w:w="3021" w:type="dxa"/>
          <w:shd w:val="clear" w:color="auto" w:fill="auto"/>
        </w:tcPr>
        <w:p w14:paraId="4387C916" w14:textId="6ED54283" w:rsidR="00394ED9" w:rsidRPr="00321CB2" w:rsidRDefault="00394ED9" w:rsidP="00034862">
          <w:pPr>
            <w:pStyle w:val="a3"/>
            <w:jc w:val="center"/>
            <w:textAlignment w:val="center"/>
            <w:rPr>
              <w:position w:val="-14"/>
              <w:sz w:val="24"/>
            </w:rPr>
          </w:pPr>
          <w:r w:rsidRPr="00321CB2">
            <w:rPr>
              <w:rFonts w:hint="eastAsia"/>
              <w:position w:val="-14"/>
              <w:sz w:val="24"/>
            </w:rPr>
            <w:t>ｅｔｒａｎｆｗｄ</w:t>
          </w:r>
        </w:p>
        <w:p w14:paraId="4B3A17A6" w14:textId="77777777" w:rsidR="00394ED9" w:rsidRPr="00321CB2" w:rsidRDefault="00394ED9" w:rsidP="00034862">
          <w:pPr>
            <w:pStyle w:val="a3"/>
            <w:jc w:val="center"/>
            <w:textAlignment w:val="center"/>
            <w:rPr>
              <w:position w:val="-14"/>
              <w:sz w:val="20"/>
            </w:rPr>
          </w:pPr>
          <w:r w:rsidRPr="00321CB2">
            <w:rPr>
              <w:rFonts w:hint="eastAsia"/>
              <w:position w:val="-14"/>
              <w:sz w:val="20"/>
            </w:rPr>
            <w:t>(</w:t>
          </w:r>
          <w:r w:rsidRPr="00321CB2">
            <w:rPr>
              <w:position w:val="-14"/>
              <w:sz w:val="20"/>
            </w:rPr>
            <w:t>transformation forward</w:t>
          </w:r>
          <w:r w:rsidRPr="00321CB2">
            <w:rPr>
              <w:rFonts w:hint="eastAsia"/>
              <w:position w:val="-14"/>
              <w:sz w:val="20"/>
            </w:rPr>
            <w:t>)</w:t>
          </w:r>
        </w:p>
      </w:tc>
      <w:tc>
        <w:tcPr>
          <w:tcW w:w="808" w:type="dxa"/>
          <w:tcBorders>
            <w:right w:val="single" w:sz="6" w:space="0" w:color="auto"/>
          </w:tcBorders>
          <w:shd w:val="clear" w:color="auto" w:fill="auto"/>
        </w:tcPr>
        <w:p w14:paraId="0EAA2029" w14:textId="77777777" w:rsidR="00394ED9" w:rsidRDefault="00394ED9">
          <w:pPr>
            <w:pStyle w:val="a3"/>
            <w:jc w:val="left"/>
            <w:textAlignment w:val="center"/>
            <w:rPr>
              <w:position w:val="-14"/>
              <w:sz w:val="24"/>
            </w:rPr>
          </w:pPr>
          <w:r>
            <w:rPr>
              <w:rFonts w:hint="eastAsia"/>
              <w:position w:val="-14"/>
              <w:sz w:val="24"/>
            </w:rPr>
            <w:t>５．２</w:t>
          </w:r>
        </w:p>
      </w:tc>
      <w:tc>
        <w:tcPr>
          <w:tcW w:w="4242" w:type="dxa"/>
          <w:gridSpan w:val="2"/>
          <w:tcBorders>
            <w:left w:val="single" w:sz="6" w:space="0" w:color="auto"/>
            <w:right w:val="single" w:sz="6" w:space="0" w:color="auto"/>
          </w:tcBorders>
          <w:shd w:val="clear" w:color="auto" w:fill="auto"/>
        </w:tcPr>
        <w:p w14:paraId="2FA08B1B" w14:textId="77777777" w:rsidR="00394ED9" w:rsidRDefault="00394ED9" w:rsidP="00034862">
          <w:pPr>
            <w:pStyle w:val="a3"/>
            <w:jc w:val="left"/>
            <w:textAlignment w:val="center"/>
            <w:rPr>
              <w:position w:val="-14"/>
              <w:sz w:val="24"/>
            </w:rPr>
          </w:pPr>
          <w:r>
            <w:rPr>
              <w:rFonts w:hint="eastAsia"/>
              <w:position w:val="-14"/>
              <w:sz w:val="24"/>
            </w:rPr>
            <w:t>電気負荷トルク</w:t>
          </w:r>
        </w:p>
      </w:tc>
      <w:tc>
        <w:tcPr>
          <w:tcW w:w="1010" w:type="dxa"/>
          <w:tcBorders>
            <w:left w:val="single" w:sz="6" w:space="0" w:color="auto"/>
          </w:tcBorders>
          <w:shd w:val="clear" w:color="auto" w:fill="auto"/>
        </w:tcPr>
        <w:p w14:paraId="3D0545DA" w14:textId="2E0B1D28" w:rsidR="00394ED9" w:rsidRDefault="00394ED9">
          <w:pPr>
            <w:pStyle w:val="a3"/>
            <w:jc w:val="center"/>
            <w:textAlignment w:val="center"/>
            <w:rPr>
              <w:position w:val="-14"/>
              <w:sz w:val="24"/>
            </w:rPr>
          </w:pPr>
          <w:r>
            <w:rPr>
              <w:rStyle w:val="a4"/>
              <w:sz w:val="28"/>
            </w:rPr>
            <w:fldChar w:fldCharType="begin"/>
          </w:r>
          <w:r>
            <w:rPr>
              <w:rStyle w:val="a4"/>
              <w:sz w:val="28"/>
            </w:rPr>
            <w:instrText xml:space="preserve"> PAGE </w:instrText>
          </w:r>
          <w:r>
            <w:rPr>
              <w:rStyle w:val="a4"/>
              <w:sz w:val="28"/>
            </w:rPr>
            <w:fldChar w:fldCharType="separate"/>
          </w:r>
          <w:r w:rsidR="002079EA">
            <w:rPr>
              <w:rStyle w:val="a4"/>
              <w:noProof/>
              <w:sz w:val="28"/>
            </w:rPr>
            <w:t>1</w:t>
          </w:r>
          <w:r>
            <w:rPr>
              <w:rStyle w:val="a4"/>
              <w:sz w:val="28"/>
            </w:rPr>
            <w:fldChar w:fldCharType="end"/>
          </w:r>
          <w:r>
            <w:rPr>
              <w:rStyle w:val="a4"/>
              <w:rFonts w:hint="eastAsia"/>
              <w:sz w:val="28"/>
            </w:rPr>
            <w:t>／</w:t>
          </w:r>
          <w:r>
            <w:rPr>
              <w:rStyle w:val="a4"/>
              <w:sz w:val="28"/>
            </w:rPr>
            <w:fldChar w:fldCharType="begin"/>
          </w:r>
          <w:r>
            <w:rPr>
              <w:rStyle w:val="a4"/>
              <w:sz w:val="28"/>
            </w:rPr>
            <w:instrText xml:space="preserve"> NUMPAGES </w:instrText>
          </w:r>
          <w:r>
            <w:rPr>
              <w:rStyle w:val="a4"/>
              <w:sz w:val="28"/>
            </w:rPr>
            <w:fldChar w:fldCharType="separate"/>
          </w:r>
          <w:r w:rsidR="002079EA">
            <w:rPr>
              <w:rStyle w:val="a4"/>
              <w:noProof/>
              <w:sz w:val="28"/>
            </w:rPr>
            <w:t>9</w:t>
          </w:r>
          <w:r>
            <w:rPr>
              <w:rStyle w:val="a4"/>
              <w:sz w:val="28"/>
            </w:rPr>
            <w:fldChar w:fldCharType="end"/>
          </w:r>
        </w:p>
      </w:tc>
    </w:tr>
    <w:tr w:rsidR="00394ED9" w:rsidRPr="00885328" w14:paraId="70C07F90" w14:textId="77777777" w:rsidTr="009937D8">
      <w:trPr>
        <w:trHeight w:hRule="exact" w:val="400"/>
      </w:trPr>
      <w:tc>
        <w:tcPr>
          <w:tcW w:w="3829" w:type="dxa"/>
          <w:gridSpan w:val="2"/>
          <w:shd w:val="clear" w:color="auto" w:fill="auto"/>
        </w:tcPr>
        <w:p w14:paraId="052D2027" w14:textId="559006B6" w:rsidR="00394ED9" w:rsidRPr="00AD41D6" w:rsidRDefault="00394ED9">
          <w:pPr>
            <w:pStyle w:val="a3"/>
            <w:textAlignment w:val="center"/>
          </w:pPr>
          <w:r w:rsidRPr="00AD41D6">
            <w:rPr>
              <w:rFonts w:hint="eastAsia"/>
            </w:rPr>
            <w:t>【ｵﾙﾀﾏﾈｰｼﾞｬ有】</w:t>
          </w:r>
        </w:p>
      </w:tc>
      <w:tc>
        <w:tcPr>
          <w:tcW w:w="5252" w:type="dxa"/>
          <w:gridSpan w:val="3"/>
          <w:shd w:val="clear" w:color="auto" w:fill="auto"/>
        </w:tcPr>
        <w:p w14:paraId="2F371F82" w14:textId="558642C7" w:rsidR="00394ED9" w:rsidRDefault="00394ED9">
          <w:pPr>
            <w:pStyle w:val="a3"/>
            <w:jc w:val="left"/>
            <w:textAlignment w:val="center"/>
            <w:rPr>
              <w:position w:val="-14"/>
              <w:sz w:val="24"/>
            </w:rPr>
          </w:pPr>
          <w:r>
            <w:rPr>
              <w:rFonts w:hint="eastAsia"/>
              <w:position w:val="-14"/>
              <w:sz w:val="24"/>
            </w:rPr>
            <w:t>ｅｔｑａｌｔ－ａｃｗ－１</w:t>
          </w:r>
          <w:del w:id="99" w:author="12a" w:date="2025-07-04T15:17:00Z">
            <w:r w:rsidDel="00291275">
              <w:rPr>
                <w:rFonts w:hint="eastAsia"/>
                <w:position w:val="-14"/>
                <w:sz w:val="24"/>
              </w:rPr>
              <w:delText>１</w:delText>
            </w:r>
          </w:del>
          <w:ins w:id="100" w:author="12a" w:date="2025-07-04T15:17:00Z">
            <w:r w:rsidR="00291275">
              <w:rPr>
                <w:rFonts w:hint="eastAsia"/>
                <w:color w:val="000000"/>
                <w:position w:val="-14"/>
                <w:sz w:val="24"/>
                <w:shd w:val="clear" w:color="auto" w:fill="00FF00"/>
              </w:rPr>
              <w:t>２</w:t>
            </w:r>
          </w:ins>
          <w:r>
            <w:rPr>
              <w:rFonts w:hint="eastAsia"/>
              <w:position w:val="-14"/>
              <w:sz w:val="24"/>
            </w:rPr>
            <w:t>－</w:t>
          </w:r>
          <w:del w:id="101" w:author="12a" w:date="2025-07-08T09:02:00Z">
            <w:r w:rsidR="005E4252" w:rsidRPr="00321CB2" w:rsidDel="00363364">
              <w:rPr>
                <w:rFonts w:hint="eastAsia"/>
                <w:position w:val="-14"/>
                <w:sz w:val="24"/>
              </w:rPr>
              <w:delText>ｂ</w:delText>
            </w:r>
          </w:del>
          <w:ins w:id="102" w:author="12a" w:date="2025-07-04T15:18:00Z">
            <w:r w:rsidR="00291275">
              <w:rPr>
                <w:rFonts w:hint="eastAsia"/>
                <w:color w:val="000000"/>
                <w:position w:val="-14"/>
                <w:sz w:val="24"/>
                <w:shd w:val="clear" w:color="auto" w:fill="00FF00"/>
              </w:rPr>
              <w:t>ａ</w:t>
            </w:r>
          </w:ins>
        </w:p>
      </w:tc>
    </w:tr>
    <w:tr w:rsidR="00394ED9" w14:paraId="6C48E97F" w14:textId="77777777" w:rsidTr="009937D8">
      <w:trPr>
        <w:trHeight w:hRule="exact" w:val="400"/>
      </w:trPr>
      <w:tc>
        <w:tcPr>
          <w:tcW w:w="6455" w:type="dxa"/>
          <w:gridSpan w:val="3"/>
          <w:shd w:val="clear" w:color="auto" w:fill="auto"/>
        </w:tcPr>
        <w:p w14:paraId="23EAA024" w14:textId="77777777" w:rsidR="00394ED9" w:rsidRPr="009937D8" w:rsidRDefault="00394ED9" w:rsidP="00AE1758">
          <w:pPr>
            <w:pStyle w:val="a3"/>
            <w:ind w:firstLineChars="50" w:firstLine="106"/>
            <w:jc w:val="left"/>
            <w:textAlignment w:val="center"/>
            <w:rPr>
              <w:position w:val="-14"/>
              <w:sz w:val="24"/>
            </w:rPr>
          </w:pPr>
          <w:r w:rsidRPr="009937D8">
            <w:rPr>
              <w:rFonts w:hint="eastAsia"/>
              <w:position w:val="-14"/>
              <w:sz w:val="24"/>
            </w:rPr>
            <w:t>／ｅｔｒｑ</w:t>
          </w:r>
        </w:p>
      </w:tc>
      <w:tc>
        <w:tcPr>
          <w:tcW w:w="2626" w:type="dxa"/>
          <w:gridSpan w:val="2"/>
        </w:tcPr>
        <w:p w14:paraId="7B0E3D0C" w14:textId="77777777" w:rsidR="00394ED9" w:rsidRDefault="00394ED9">
          <w:pPr>
            <w:pStyle w:val="a3"/>
            <w:jc w:val="left"/>
            <w:textAlignment w:val="center"/>
            <w:rPr>
              <w:position w:val="-14"/>
              <w:sz w:val="24"/>
            </w:rPr>
          </w:pPr>
          <w:r>
            <w:rPr>
              <w:rFonts w:hint="eastAsia"/>
              <w:position w:val="-14"/>
              <w:sz w:val="24"/>
            </w:rPr>
            <w:t>ＥＴＱＡＬＴ</w:t>
          </w:r>
        </w:p>
      </w:tc>
    </w:tr>
  </w:tbl>
  <w:p w14:paraId="44329BF5" w14:textId="290ADF96" w:rsidR="00394ED9" w:rsidRPr="00321CB2" w:rsidRDefault="00394ED9" w:rsidP="003E495A">
    <w:pPr>
      <w:pStyle w:val="a3"/>
      <w:jc w:val="right"/>
    </w:pPr>
    <w:del w:id="103" w:author="12a" w:date="2025-07-04T15:18:00Z">
      <w:r w:rsidRPr="00321CB2" w:rsidDel="00291275">
        <w:rPr>
          <w:rFonts w:hint="eastAsia"/>
        </w:rPr>
        <w:delText>20</w:delText>
      </w:r>
      <w:r w:rsidRPr="00321CB2" w:rsidDel="00291275">
        <w:delText>2</w:delText>
      </w:r>
      <w:r w:rsidR="00AC1FD2" w:rsidRPr="00321CB2" w:rsidDel="00291275">
        <w:delText>4</w:delText>
      </w:r>
      <w:r w:rsidRPr="00321CB2" w:rsidDel="00291275">
        <w:rPr>
          <w:rFonts w:hint="eastAsia"/>
        </w:rPr>
        <w:delText>/</w:delText>
      </w:r>
      <w:r w:rsidR="005E4252" w:rsidRPr="00321CB2" w:rsidDel="00291275">
        <w:delText>0</w:delText>
      </w:r>
      <w:r w:rsidR="00AC1FD2" w:rsidRPr="00321CB2" w:rsidDel="00291275">
        <w:delText>8</w:delText>
      </w:r>
      <w:r w:rsidRPr="00321CB2" w:rsidDel="00291275">
        <w:rPr>
          <w:rFonts w:hint="eastAsia"/>
        </w:rPr>
        <w:delText>/</w:delText>
      </w:r>
      <w:r w:rsidR="00AC1FD2" w:rsidRPr="00321CB2" w:rsidDel="00291275">
        <w:delText>05</w:delText>
      </w:r>
    </w:del>
    <w:ins w:id="104" w:author="12a" w:date="2025-07-04T15:18:00Z">
      <w:r w:rsidR="00291275" w:rsidRPr="00291275">
        <w:rPr>
          <w:rFonts w:hint="eastAsia"/>
          <w:shd w:val="clear" w:color="auto" w:fill="00FF00"/>
        </w:rPr>
        <w:t>2025/07/30</w: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8F35FB"/>
    <w:multiLevelType w:val="singleLevel"/>
    <w:tmpl w:val="53BA9256"/>
    <w:lvl w:ilvl="0">
      <w:start w:val="1"/>
      <w:numFmt w:val="decimalEnclosedCircle"/>
      <w:lvlText w:val="%1"/>
      <w:lvlJc w:val="left"/>
      <w:pPr>
        <w:tabs>
          <w:tab w:val="num" w:pos="270"/>
        </w:tabs>
        <w:ind w:left="270" w:hanging="270"/>
      </w:pPr>
      <w:rPr>
        <w:rFonts w:hint="eastAsia"/>
      </w:rPr>
    </w:lvl>
  </w:abstractNum>
  <w:abstractNum w:abstractNumId="2" w15:restartNumberingAfterBreak="0">
    <w:nsid w:val="119664B7"/>
    <w:multiLevelType w:val="singleLevel"/>
    <w:tmpl w:val="12D6FB5E"/>
    <w:lvl w:ilvl="0">
      <w:numFmt w:val="bullet"/>
      <w:lvlText w:val="●"/>
      <w:lvlJc w:val="left"/>
      <w:pPr>
        <w:tabs>
          <w:tab w:val="num" w:pos="300"/>
        </w:tabs>
        <w:ind w:left="300" w:hanging="300"/>
      </w:pPr>
      <w:rPr>
        <w:rFonts w:ascii="ＭＳ ゴシック" w:eastAsia="ＭＳ ゴシック" w:hAnsi="Century" w:hint="eastAsia"/>
      </w:rPr>
    </w:lvl>
  </w:abstractNum>
  <w:abstractNum w:abstractNumId="3" w15:restartNumberingAfterBreak="0">
    <w:nsid w:val="174608B3"/>
    <w:multiLevelType w:val="singleLevel"/>
    <w:tmpl w:val="CC6853BA"/>
    <w:lvl w:ilvl="0">
      <w:start w:val="1"/>
      <w:numFmt w:val="decimalEnclosedCircle"/>
      <w:lvlText w:val="%1"/>
      <w:lvlJc w:val="left"/>
      <w:pPr>
        <w:tabs>
          <w:tab w:val="num" w:pos="660"/>
        </w:tabs>
        <w:ind w:left="660" w:hanging="210"/>
      </w:pPr>
      <w:rPr>
        <w:rFonts w:hint="eastAsia"/>
      </w:rPr>
    </w:lvl>
  </w:abstractNum>
  <w:abstractNum w:abstractNumId="4" w15:restartNumberingAfterBreak="0">
    <w:nsid w:val="26902B21"/>
    <w:multiLevelType w:val="hybridMultilevel"/>
    <w:tmpl w:val="1CA2BBD0"/>
    <w:lvl w:ilvl="0" w:tplc="31A85450">
      <w:start w:val="1"/>
      <w:numFmt w:val="decimalEnclosedCircle"/>
      <w:lvlText w:val="%1"/>
      <w:lvlJc w:val="left"/>
      <w:pPr>
        <w:ind w:left="213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610" w:hanging="420"/>
      </w:pPr>
    </w:lvl>
    <w:lvl w:ilvl="2" w:tplc="04090011" w:tentative="1">
      <w:start w:val="1"/>
      <w:numFmt w:val="decimalEnclosedCircle"/>
      <w:lvlText w:val="%3"/>
      <w:lvlJc w:val="left"/>
      <w:pPr>
        <w:ind w:left="3030" w:hanging="420"/>
      </w:pPr>
    </w:lvl>
    <w:lvl w:ilvl="3" w:tplc="0409000F" w:tentative="1">
      <w:start w:val="1"/>
      <w:numFmt w:val="decimal"/>
      <w:lvlText w:val="%4."/>
      <w:lvlJc w:val="left"/>
      <w:pPr>
        <w:ind w:left="3450" w:hanging="420"/>
      </w:pPr>
    </w:lvl>
    <w:lvl w:ilvl="4" w:tplc="04090017" w:tentative="1">
      <w:start w:val="1"/>
      <w:numFmt w:val="aiueoFullWidth"/>
      <w:lvlText w:val="(%5)"/>
      <w:lvlJc w:val="left"/>
      <w:pPr>
        <w:ind w:left="387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90" w:hanging="420"/>
      </w:pPr>
    </w:lvl>
    <w:lvl w:ilvl="6" w:tplc="0409000F" w:tentative="1">
      <w:start w:val="1"/>
      <w:numFmt w:val="decimal"/>
      <w:lvlText w:val="%7."/>
      <w:lvlJc w:val="left"/>
      <w:pPr>
        <w:ind w:left="4710" w:hanging="420"/>
      </w:pPr>
    </w:lvl>
    <w:lvl w:ilvl="7" w:tplc="04090017" w:tentative="1">
      <w:start w:val="1"/>
      <w:numFmt w:val="aiueoFullWidth"/>
      <w:lvlText w:val="(%8)"/>
      <w:lvlJc w:val="left"/>
      <w:pPr>
        <w:ind w:left="5130" w:hanging="420"/>
      </w:pPr>
    </w:lvl>
    <w:lvl w:ilvl="8" w:tplc="04090011" w:tentative="1">
      <w:start w:val="1"/>
      <w:numFmt w:val="decimalEnclosedCircle"/>
      <w:lvlText w:val="%9"/>
      <w:lvlJc w:val="left"/>
      <w:pPr>
        <w:ind w:left="5550" w:hanging="420"/>
      </w:pPr>
    </w:lvl>
  </w:abstractNum>
  <w:abstractNum w:abstractNumId="5" w15:restartNumberingAfterBreak="0">
    <w:nsid w:val="29090B38"/>
    <w:multiLevelType w:val="singleLevel"/>
    <w:tmpl w:val="0B5C020C"/>
    <w:lvl w:ilvl="0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3A6B5A10"/>
    <w:multiLevelType w:val="hybridMultilevel"/>
    <w:tmpl w:val="9E84B554"/>
    <w:lvl w:ilvl="0" w:tplc="E0B41C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CF8241B"/>
    <w:multiLevelType w:val="hybridMultilevel"/>
    <w:tmpl w:val="6164B050"/>
    <w:lvl w:ilvl="0" w:tplc="32CAF6DE">
      <w:start w:val="3"/>
      <w:numFmt w:val="decimalFullWidth"/>
      <w:lvlText w:val="(%1)"/>
      <w:lvlJc w:val="left"/>
      <w:pPr>
        <w:ind w:left="735" w:hanging="360"/>
      </w:pPr>
      <w:rPr>
        <w:rFonts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121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7" w:tentative="1">
      <w:start w:val="1"/>
      <w:numFmt w:val="aiueoFullWidth"/>
      <w:lvlText w:val="(%5)"/>
      <w:lvlJc w:val="left"/>
      <w:pPr>
        <w:ind w:left="2475" w:hanging="420"/>
      </w:pPr>
    </w:lvl>
    <w:lvl w:ilvl="5" w:tplc="04090011" w:tentative="1">
      <w:start w:val="1"/>
      <w:numFmt w:val="decimalEnclosedCircle"/>
      <w:lvlText w:val="%6"/>
      <w:lvlJc w:val="lef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7" w:tentative="1">
      <w:start w:val="1"/>
      <w:numFmt w:val="aiueoFullWidth"/>
      <w:lvlText w:val="(%8)"/>
      <w:lvlJc w:val="left"/>
      <w:pPr>
        <w:ind w:left="373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55" w:hanging="420"/>
      </w:pPr>
    </w:lvl>
  </w:abstractNum>
  <w:abstractNum w:abstractNumId="8" w15:restartNumberingAfterBreak="0">
    <w:nsid w:val="3E1A1E5F"/>
    <w:multiLevelType w:val="singleLevel"/>
    <w:tmpl w:val="AAA4F5F8"/>
    <w:lvl w:ilvl="0">
      <w:start w:val="1"/>
      <w:numFmt w:val="decimalFullWidth"/>
      <w:lvlText w:val="%1．"/>
      <w:lvlJc w:val="left"/>
      <w:pPr>
        <w:tabs>
          <w:tab w:val="num" w:pos="405"/>
        </w:tabs>
        <w:ind w:left="405" w:hanging="405"/>
      </w:pPr>
      <w:rPr>
        <w:rFonts w:hint="eastAsia"/>
      </w:rPr>
    </w:lvl>
  </w:abstractNum>
  <w:abstractNum w:abstractNumId="9" w15:restartNumberingAfterBreak="0">
    <w:nsid w:val="3E405372"/>
    <w:multiLevelType w:val="singleLevel"/>
    <w:tmpl w:val="07BE4770"/>
    <w:lvl w:ilvl="0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 w15:restartNumberingAfterBreak="0">
    <w:nsid w:val="42962A7F"/>
    <w:multiLevelType w:val="singleLevel"/>
    <w:tmpl w:val="0E88EDB4"/>
    <w:lvl w:ilvl="0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449001B4"/>
    <w:multiLevelType w:val="hybridMultilevel"/>
    <w:tmpl w:val="86BC64C4"/>
    <w:lvl w:ilvl="0" w:tplc="C3CE68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5AD3363"/>
    <w:multiLevelType w:val="singleLevel"/>
    <w:tmpl w:val="53A40F34"/>
    <w:lvl w:ilvl="0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3" w15:restartNumberingAfterBreak="0">
    <w:nsid w:val="488F685C"/>
    <w:multiLevelType w:val="hybridMultilevel"/>
    <w:tmpl w:val="F990B6B8"/>
    <w:lvl w:ilvl="0" w:tplc="7848F5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B1E7F99"/>
    <w:multiLevelType w:val="hybridMultilevel"/>
    <w:tmpl w:val="0E48237E"/>
    <w:lvl w:ilvl="0" w:tplc="0D9EC458">
      <w:start w:val="3"/>
      <w:numFmt w:val="decimalFullWidth"/>
      <w:lvlText w:val="%1．"/>
      <w:lvlJc w:val="left"/>
      <w:pPr>
        <w:ind w:left="420" w:hanging="420"/>
      </w:pPr>
      <w:rPr>
        <w:rFonts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D03205F"/>
    <w:multiLevelType w:val="hybridMultilevel"/>
    <w:tmpl w:val="957A1478"/>
    <w:lvl w:ilvl="0" w:tplc="961060F2">
      <w:start w:val="1"/>
      <w:numFmt w:val="decimalEnclosedCircle"/>
      <w:lvlText w:val="%1"/>
      <w:lvlJc w:val="left"/>
      <w:pPr>
        <w:ind w:left="1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860" w:hanging="420"/>
      </w:pPr>
    </w:lvl>
    <w:lvl w:ilvl="3" w:tplc="0409000F" w:tentative="1">
      <w:start w:val="1"/>
      <w:numFmt w:val="decimal"/>
      <w:lvlText w:val="%4."/>
      <w:lvlJc w:val="left"/>
      <w:pPr>
        <w:ind w:left="3280" w:hanging="420"/>
      </w:pPr>
    </w:lvl>
    <w:lvl w:ilvl="4" w:tplc="04090017" w:tentative="1">
      <w:start w:val="1"/>
      <w:numFmt w:val="aiueoFullWidth"/>
      <w:lvlText w:val="(%5)"/>
      <w:lvlJc w:val="left"/>
      <w:pPr>
        <w:ind w:left="3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20"/>
      </w:pPr>
    </w:lvl>
    <w:lvl w:ilvl="6" w:tplc="0409000F" w:tentative="1">
      <w:start w:val="1"/>
      <w:numFmt w:val="decimal"/>
      <w:lvlText w:val="%7."/>
      <w:lvlJc w:val="left"/>
      <w:pPr>
        <w:ind w:left="4540" w:hanging="420"/>
      </w:pPr>
    </w:lvl>
    <w:lvl w:ilvl="7" w:tplc="04090017" w:tentative="1">
      <w:start w:val="1"/>
      <w:numFmt w:val="aiueoFullWidth"/>
      <w:lvlText w:val="(%8)"/>
      <w:lvlJc w:val="left"/>
      <w:pPr>
        <w:ind w:left="4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5380" w:hanging="420"/>
      </w:pPr>
    </w:lvl>
  </w:abstractNum>
  <w:abstractNum w:abstractNumId="16" w15:restartNumberingAfterBreak="0">
    <w:nsid w:val="52EB54C4"/>
    <w:multiLevelType w:val="hybridMultilevel"/>
    <w:tmpl w:val="36BAF0B0"/>
    <w:lvl w:ilvl="0" w:tplc="FA86A682">
      <w:start w:val="3"/>
      <w:numFmt w:val="decimalFullWidth"/>
      <w:lvlText w:val="(%1)"/>
      <w:lvlJc w:val="left"/>
      <w:pPr>
        <w:ind w:left="1110" w:hanging="360"/>
      </w:pPr>
      <w:rPr>
        <w:rFonts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15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7" w:tentative="1">
      <w:start w:val="1"/>
      <w:numFmt w:val="aiueoFullWidth"/>
      <w:lvlText w:val="(%5)"/>
      <w:lvlJc w:val="left"/>
      <w:pPr>
        <w:ind w:left="28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7" w:tentative="1">
      <w:start w:val="1"/>
      <w:numFmt w:val="aiueoFullWidth"/>
      <w:lvlText w:val="(%8)"/>
      <w:lvlJc w:val="left"/>
      <w:pPr>
        <w:ind w:left="41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30" w:hanging="420"/>
      </w:pPr>
    </w:lvl>
  </w:abstractNum>
  <w:abstractNum w:abstractNumId="17" w15:restartNumberingAfterBreak="0">
    <w:nsid w:val="55450539"/>
    <w:multiLevelType w:val="singleLevel"/>
    <w:tmpl w:val="0C929574"/>
    <w:lvl w:ilvl="0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8" w15:restartNumberingAfterBreak="0">
    <w:nsid w:val="56472B42"/>
    <w:multiLevelType w:val="singleLevel"/>
    <w:tmpl w:val="8E409256"/>
    <w:lvl w:ilvl="0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9" w15:restartNumberingAfterBreak="0">
    <w:nsid w:val="69D306AF"/>
    <w:multiLevelType w:val="singleLevel"/>
    <w:tmpl w:val="3036D136"/>
    <w:lvl w:ilvl="0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0" w15:restartNumberingAfterBreak="0">
    <w:nsid w:val="714E06BD"/>
    <w:multiLevelType w:val="singleLevel"/>
    <w:tmpl w:val="7DA24F4C"/>
    <w:lvl w:ilvl="0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1" w15:restartNumberingAfterBreak="0">
    <w:nsid w:val="74135F08"/>
    <w:multiLevelType w:val="singleLevel"/>
    <w:tmpl w:val="20B2B698"/>
    <w:lvl w:ilvl="0">
      <w:start w:val="4"/>
      <w:numFmt w:val="bullet"/>
      <w:lvlText w:val="●"/>
      <w:lvlJc w:val="left"/>
      <w:pPr>
        <w:tabs>
          <w:tab w:val="num" w:pos="210"/>
        </w:tabs>
        <w:ind w:left="210" w:hanging="210"/>
      </w:pPr>
      <w:rPr>
        <w:rFonts w:ascii="ＭＳ ゴシック" w:eastAsia="ＭＳ ゴシック" w:hAnsi="Century" w:hint="eastAsia"/>
      </w:rPr>
    </w:lvl>
  </w:abstractNum>
  <w:num w:numId="1" w16cid:durableId="1211262548">
    <w:abstractNumId w:val="0"/>
    <w:lvlOverride w:ilvl="0">
      <w:lvl w:ilvl="0">
        <w:start w:val="1"/>
        <w:numFmt w:val="bullet"/>
        <w:lvlText w:val="●"/>
        <w:legacy w:legacy="1" w:legacySpace="0" w:legacyIndent="315"/>
        <w:lvlJc w:val="left"/>
        <w:pPr>
          <w:ind w:left="315" w:hanging="315"/>
        </w:pPr>
        <w:rPr>
          <w:rFonts w:ascii="ＭＳ ゴシック" w:eastAsia="ＭＳ ゴシック" w:hint="eastAsia"/>
          <w:b w:val="0"/>
          <w:i w:val="0"/>
          <w:sz w:val="21"/>
          <w:u w:val="none"/>
        </w:rPr>
      </w:lvl>
    </w:lvlOverride>
  </w:num>
  <w:num w:numId="2" w16cid:durableId="1318996275">
    <w:abstractNumId w:val="2"/>
  </w:num>
  <w:num w:numId="3" w16cid:durableId="511721945">
    <w:abstractNumId w:val="1"/>
  </w:num>
  <w:num w:numId="4" w16cid:durableId="340088375">
    <w:abstractNumId w:val="21"/>
  </w:num>
  <w:num w:numId="5" w16cid:durableId="1562517374">
    <w:abstractNumId w:val="8"/>
  </w:num>
  <w:num w:numId="6" w16cid:durableId="1030766621">
    <w:abstractNumId w:val="18"/>
  </w:num>
  <w:num w:numId="7" w16cid:durableId="2017420544">
    <w:abstractNumId w:val="5"/>
  </w:num>
  <w:num w:numId="8" w16cid:durableId="1819346105">
    <w:abstractNumId w:val="19"/>
  </w:num>
  <w:num w:numId="9" w16cid:durableId="1602687075">
    <w:abstractNumId w:val="12"/>
  </w:num>
  <w:num w:numId="10" w16cid:durableId="1807039624">
    <w:abstractNumId w:val="9"/>
  </w:num>
  <w:num w:numId="11" w16cid:durableId="356588201">
    <w:abstractNumId w:val="20"/>
  </w:num>
  <w:num w:numId="12" w16cid:durableId="1343820328">
    <w:abstractNumId w:val="17"/>
  </w:num>
  <w:num w:numId="13" w16cid:durableId="429087496">
    <w:abstractNumId w:val="10"/>
  </w:num>
  <w:num w:numId="14" w16cid:durableId="462189384">
    <w:abstractNumId w:val="3"/>
  </w:num>
  <w:num w:numId="15" w16cid:durableId="484662221">
    <w:abstractNumId w:val="16"/>
  </w:num>
  <w:num w:numId="16" w16cid:durableId="1687170731">
    <w:abstractNumId w:val="7"/>
  </w:num>
  <w:num w:numId="17" w16cid:durableId="2060929902">
    <w:abstractNumId w:val="14"/>
  </w:num>
  <w:num w:numId="18" w16cid:durableId="212817502">
    <w:abstractNumId w:val="11"/>
  </w:num>
  <w:num w:numId="19" w16cid:durableId="793714208">
    <w:abstractNumId w:val="6"/>
  </w:num>
  <w:num w:numId="20" w16cid:durableId="831411146">
    <w:abstractNumId w:val="13"/>
  </w:num>
  <w:num w:numId="21" w16cid:durableId="28647870">
    <w:abstractNumId w:val="4"/>
  </w:num>
  <w:num w:numId="22" w16cid:durableId="110705662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11a">
    <w15:presenceInfo w15:providerId="None" w15:userId="11a"/>
  </w15:person>
  <w15:person w15:author="12a">
    <w15:presenceInfo w15:providerId="None" w15:userId="12a"/>
  </w15:person>
  <w15:person w15:author="10a">
    <w15:presenceInfo w15:providerId="None" w15:userId="10a"/>
  </w15:person>
  <w15:person w15:author="10b">
    <w15:presenceInfo w15:providerId="None" w15:userId="10b"/>
  </w15:person>
  <w15:person w15:author="00b">
    <w15:presenceInfo w15:providerId="None" w15:userId="00b"/>
  </w15:person>
  <w15:person w15:author="11b">
    <w15:presenceInfo w15:providerId="None" w15:userId="1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ctiveWritingStyle w:appName="MSWord" w:lang="ja-JP" w:vendorID="64" w:dllVersion="6" w:nlCheck="1" w:checkStyle="1"/>
  <w:activeWritingStyle w:appName="MSWord" w:lang="en-US" w:vendorID="64" w:dllVersion="6" w:nlCheck="1" w:checkStyle="0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en-US" w:vendorID="8" w:dllVersion="513" w:checkStyle="1"/>
  <w:activeWritingStyle w:appName="MSWord" w:lang="ja-JP" w:vendorID="5" w:dllVersion="512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oNotTrackMoves/>
  <w:doNotTrackFormatting/>
  <w:defaultTabStop w:val="806"/>
  <w:drawingGridHorizontalSpacing w:val="202"/>
  <w:drawingGridVerticalSpacing w:val="317"/>
  <w:displayHorizontalDrawingGridEvery w:val="0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627" fillcolor="black">
      <v:fill color="black"/>
      <v:stroke weight=".7pt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ocLay" w:val="YES"/>
    <w:docVar w:name="ValidCPLLPP" w:val="1"/>
    <w:docVar w:name="ViewGrid" w:val="0"/>
  </w:docVars>
  <w:rsids>
    <w:rsidRoot w:val="00A9206D"/>
    <w:rsid w:val="000166B5"/>
    <w:rsid w:val="00016B15"/>
    <w:rsid w:val="0002013E"/>
    <w:rsid w:val="00025994"/>
    <w:rsid w:val="00026B87"/>
    <w:rsid w:val="00027141"/>
    <w:rsid w:val="00032561"/>
    <w:rsid w:val="00032AF1"/>
    <w:rsid w:val="0003424E"/>
    <w:rsid w:val="00034862"/>
    <w:rsid w:val="00044D81"/>
    <w:rsid w:val="00053C5F"/>
    <w:rsid w:val="0005695C"/>
    <w:rsid w:val="000572D8"/>
    <w:rsid w:val="00060973"/>
    <w:rsid w:val="00060C28"/>
    <w:rsid w:val="00065674"/>
    <w:rsid w:val="0006591B"/>
    <w:rsid w:val="000677CE"/>
    <w:rsid w:val="00071470"/>
    <w:rsid w:val="00071E64"/>
    <w:rsid w:val="00072956"/>
    <w:rsid w:val="00075666"/>
    <w:rsid w:val="00076547"/>
    <w:rsid w:val="000803BE"/>
    <w:rsid w:val="00086CE4"/>
    <w:rsid w:val="000871E5"/>
    <w:rsid w:val="0009098F"/>
    <w:rsid w:val="00092228"/>
    <w:rsid w:val="00093DB2"/>
    <w:rsid w:val="0009681D"/>
    <w:rsid w:val="00096E4E"/>
    <w:rsid w:val="000A34C2"/>
    <w:rsid w:val="000A511F"/>
    <w:rsid w:val="000A67C0"/>
    <w:rsid w:val="000B448B"/>
    <w:rsid w:val="000B5052"/>
    <w:rsid w:val="000C06B4"/>
    <w:rsid w:val="000C3088"/>
    <w:rsid w:val="000C47AF"/>
    <w:rsid w:val="000D0E0D"/>
    <w:rsid w:val="000D1572"/>
    <w:rsid w:val="000D1594"/>
    <w:rsid w:val="000D46DD"/>
    <w:rsid w:val="000D4B3F"/>
    <w:rsid w:val="000D5332"/>
    <w:rsid w:val="000E108B"/>
    <w:rsid w:val="000E2BBF"/>
    <w:rsid w:val="000E7126"/>
    <w:rsid w:val="000E7FD2"/>
    <w:rsid w:val="000F1EF5"/>
    <w:rsid w:val="000F7C63"/>
    <w:rsid w:val="001020C4"/>
    <w:rsid w:val="0011464B"/>
    <w:rsid w:val="001153F6"/>
    <w:rsid w:val="00116365"/>
    <w:rsid w:val="0011756E"/>
    <w:rsid w:val="00117607"/>
    <w:rsid w:val="00121860"/>
    <w:rsid w:val="00124D82"/>
    <w:rsid w:val="00124EAB"/>
    <w:rsid w:val="001313AA"/>
    <w:rsid w:val="00133D25"/>
    <w:rsid w:val="0013704C"/>
    <w:rsid w:val="00147460"/>
    <w:rsid w:val="00150F06"/>
    <w:rsid w:val="001530E0"/>
    <w:rsid w:val="001544A4"/>
    <w:rsid w:val="00155A61"/>
    <w:rsid w:val="00165E28"/>
    <w:rsid w:val="00166243"/>
    <w:rsid w:val="00170D81"/>
    <w:rsid w:val="001756DD"/>
    <w:rsid w:val="00192653"/>
    <w:rsid w:val="00192824"/>
    <w:rsid w:val="00194A5F"/>
    <w:rsid w:val="001970A7"/>
    <w:rsid w:val="001B6F74"/>
    <w:rsid w:val="001B7992"/>
    <w:rsid w:val="001D0ACF"/>
    <w:rsid w:val="001D5C62"/>
    <w:rsid w:val="001D5CDB"/>
    <w:rsid w:val="001E4D7A"/>
    <w:rsid w:val="001E4DB3"/>
    <w:rsid w:val="002041F7"/>
    <w:rsid w:val="00206DB0"/>
    <w:rsid w:val="00206EE2"/>
    <w:rsid w:val="002079EA"/>
    <w:rsid w:val="002219CF"/>
    <w:rsid w:val="00223B0E"/>
    <w:rsid w:val="002267CC"/>
    <w:rsid w:val="00244D6F"/>
    <w:rsid w:val="00254C59"/>
    <w:rsid w:val="00256C2A"/>
    <w:rsid w:val="002620DC"/>
    <w:rsid w:val="002661E1"/>
    <w:rsid w:val="0027030F"/>
    <w:rsid w:val="0027128C"/>
    <w:rsid w:val="00271DAB"/>
    <w:rsid w:val="0027292F"/>
    <w:rsid w:val="00273211"/>
    <w:rsid w:val="002903D4"/>
    <w:rsid w:val="00291275"/>
    <w:rsid w:val="002A0CFB"/>
    <w:rsid w:val="002A21AC"/>
    <w:rsid w:val="002A6BDF"/>
    <w:rsid w:val="002A6FDF"/>
    <w:rsid w:val="002A78E8"/>
    <w:rsid w:val="002B2907"/>
    <w:rsid w:val="002B439B"/>
    <w:rsid w:val="002C2D10"/>
    <w:rsid w:val="002C5886"/>
    <w:rsid w:val="002D13E6"/>
    <w:rsid w:val="002D7120"/>
    <w:rsid w:val="002D7621"/>
    <w:rsid w:val="002E0CC4"/>
    <w:rsid w:val="002E1B21"/>
    <w:rsid w:val="002E559D"/>
    <w:rsid w:val="002E7B92"/>
    <w:rsid w:val="002F1E54"/>
    <w:rsid w:val="002F213C"/>
    <w:rsid w:val="002F4486"/>
    <w:rsid w:val="00303FFA"/>
    <w:rsid w:val="00305BFC"/>
    <w:rsid w:val="00306D71"/>
    <w:rsid w:val="0031743C"/>
    <w:rsid w:val="0032065C"/>
    <w:rsid w:val="00321CB2"/>
    <w:rsid w:val="00321E35"/>
    <w:rsid w:val="0032278E"/>
    <w:rsid w:val="00323898"/>
    <w:rsid w:val="00324D41"/>
    <w:rsid w:val="00330020"/>
    <w:rsid w:val="00337501"/>
    <w:rsid w:val="003404D5"/>
    <w:rsid w:val="00340E00"/>
    <w:rsid w:val="00342BF1"/>
    <w:rsid w:val="00344AC1"/>
    <w:rsid w:val="00355908"/>
    <w:rsid w:val="00355EB3"/>
    <w:rsid w:val="003568F2"/>
    <w:rsid w:val="00357D40"/>
    <w:rsid w:val="00363364"/>
    <w:rsid w:val="00370A61"/>
    <w:rsid w:val="00373D06"/>
    <w:rsid w:val="00373FF7"/>
    <w:rsid w:val="00384E39"/>
    <w:rsid w:val="0038543A"/>
    <w:rsid w:val="00385D83"/>
    <w:rsid w:val="0038788E"/>
    <w:rsid w:val="00387BE8"/>
    <w:rsid w:val="003931D0"/>
    <w:rsid w:val="003933D5"/>
    <w:rsid w:val="00394ED9"/>
    <w:rsid w:val="003A2FBB"/>
    <w:rsid w:val="003A6D38"/>
    <w:rsid w:val="003A7D87"/>
    <w:rsid w:val="003B633B"/>
    <w:rsid w:val="003C023A"/>
    <w:rsid w:val="003C0EC1"/>
    <w:rsid w:val="003C3CFB"/>
    <w:rsid w:val="003C5B60"/>
    <w:rsid w:val="003D4A4F"/>
    <w:rsid w:val="003E016A"/>
    <w:rsid w:val="003E0547"/>
    <w:rsid w:val="003E1364"/>
    <w:rsid w:val="003E495A"/>
    <w:rsid w:val="003E6EE5"/>
    <w:rsid w:val="003E70C8"/>
    <w:rsid w:val="003E770F"/>
    <w:rsid w:val="003E7C17"/>
    <w:rsid w:val="003F1A1A"/>
    <w:rsid w:val="003F4DF8"/>
    <w:rsid w:val="003F577F"/>
    <w:rsid w:val="00400D4B"/>
    <w:rsid w:val="00403EC9"/>
    <w:rsid w:val="004069B2"/>
    <w:rsid w:val="00410C28"/>
    <w:rsid w:val="00412465"/>
    <w:rsid w:val="00412D8B"/>
    <w:rsid w:val="00413B43"/>
    <w:rsid w:val="004168F1"/>
    <w:rsid w:val="00417545"/>
    <w:rsid w:val="004248DA"/>
    <w:rsid w:val="004248E0"/>
    <w:rsid w:val="00430057"/>
    <w:rsid w:val="0044283B"/>
    <w:rsid w:val="004511AA"/>
    <w:rsid w:val="00453629"/>
    <w:rsid w:val="0046032A"/>
    <w:rsid w:val="004630AC"/>
    <w:rsid w:val="0047453A"/>
    <w:rsid w:val="00481A97"/>
    <w:rsid w:val="0048290F"/>
    <w:rsid w:val="004860CB"/>
    <w:rsid w:val="00486C15"/>
    <w:rsid w:val="004A002D"/>
    <w:rsid w:val="004A24E2"/>
    <w:rsid w:val="004A3537"/>
    <w:rsid w:val="004C0E4F"/>
    <w:rsid w:val="004C2523"/>
    <w:rsid w:val="004C270F"/>
    <w:rsid w:val="004D042B"/>
    <w:rsid w:val="004D3DD9"/>
    <w:rsid w:val="004D4A85"/>
    <w:rsid w:val="004D5202"/>
    <w:rsid w:val="004F5049"/>
    <w:rsid w:val="004F6832"/>
    <w:rsid w:val="004F70D8"/>
    <w:rsid w:val="00504F0F"/>
    <w:rsid w:val="005056C0"/>
    <w:rsid w:val="00507D82"/>
    <w:rsid w:val="00516658"/>
    <w:rsid w:val="00516F36"/>
    <w:rsid w:val="0051745D"/>
    <w:rsid w:val="00520133"/>
    <w:rsid w:val="00521763"/>
    <w:rsid w:val="00521A4A"/>
    <w:rsid w:val="00521A76"/>
    <w:rsid w:val="00523B9F"/>
    <w:rsid w:val="00536E74"/>
    <w:rsid w:val="005460C4"/>
    <w:rsid w:val="00546431"/>
    <w:rsid w:val="0054708B"/>
    <w:rsid w:val="0056627A"/>
    <w:rsid w:val="00567B9D"/>
    <w:rsid w:val="00570807"/>
    <w:rsid w:val="005740AD"/>
    <w:rsid w:val="0057616B"/>
    <w:rsid w:val="005779AF"/>
    <w:rsid w:val="00580974"/>
    <w:rsid w:val="005A130B"/>
    <w:rsid w:val="005A3BD6"/>
    <w:rsid w:val="005A5FD4"/>
    <w:rsid w:val="005B4301"/>
    <w:rsid w:val="005C070C"/>
    <w:rsid w:val="005C1F7B"/>
    <w:rsid w:val="005C3D19"/>
    <w:rsid w:val="005C4F3C"/>
    <w:rsid w:val="005D3F4E"/>
    <w:rsid w:val="005E019C"/>
    <w:rsid w:val="005E212B"/>
    <w:rsid w:val="005E29C5"/>
    <w:rsid w:val="005E30EE"/>
    <w:rsid w:val="005E4252"/>
    <w:rsid w:val="005F094A"/>
    <w:rsid w:val="005F503B"/>
    <w:rsid w:val="005F58F5"/>
    <w:rsid w:val="00606137"/>
    <w:rsid w:val="00606281"/>
    <w:rsid w:val="00610DFD"/>
    <w:rsid w:val="0061424B"/>
    <w:rsid w:val="00621A26"/>
    <w:rsid w:val="0062320F"/>
    <w:rsid w:val="00627A55"/>
    <w:rsid w:val="006302AD"/>
    <w:rsid w:val="006303C5"/>
    <w:rsid w:val="00633192"/>
    <w:rsid w:val="006337BB"/>
    <w:rsid w:val="0063458D"/>
    <w:rsid w:val="0064012D"/>
    <w:rsid w:val="00642131"/>
    <w:rsid w:val="00643579"/>
    <w:rsid w:val="0065244A"/>
    <w:rsid w:val="00654433"/>
    <w:rsid w:val="0065718E"/>
    <w:rsid w:val="006616F8"/>
    <w:rsid w:val="00661C15"/>
    <w:rsid w:val="006621E4"/>
    <w:rsid w:val="0066540F"/>
    <w:rsid w:val="00666724"/>
    <w:rsid w:val="006702E2"/>
    <w:rsid w:val="00670747"/>
    <w:rsid w:val="00671791"/>
    <w:rsid w:val="00674CCC"/>
    <w:rsid w:val="00674CEC"/>
    <w:rsid w:val="00674FEA"/>
    <w:rsid w:val="00677874"/>
    <w:rsid w:val="0069147A"/>
    <w:rsid w:val="00691B05"/>
    <w:rsid w:val="00692615"/>
    <w:rsid w:val="006939B3"/>
    <w:rsid w:val="006962CA"/>
    <w:rsid w:val="00697F74"/>
    <w:rsid w:val="006A46EA"/>
    <w:rsid w:val="006A6ABE"/>
    <w:rsid w:val="006A7752"/>
    <w:rsid w:val="006C0635"/>
    <w:rsid w:val="006D2CA2"/>
    <w:rsid w:val="006D3773"/>
    <w:rsid w:val="006D45A5"/>
    <w:rsid w:val="006E029D"/>
    <w:rsid w:val="006E1487"/>
    <w:rsid w:val="006F60F6"/>
    <w:rsid w:val="006F721E"/>
    <w:rsid w:val="007016D8"/>
    <w:rsid w:val="007073B6"/>
    <w:rsid w:val="00712A09"/>
    <w:rsid w:val="007164FF"/>
    <w:rsid w:val="00720DE0"/>
    <w:rsid w:val="0072263C"/>
    <w:rsid w:val="007241B0"/>
    <w:rsid w:val="00727108"/>
    <w:rsid w:val="00727B5D"/>
    <w:rsid w:val="00737A02"/>
    <w:rsid w:val="007403F1"/>
    <w:rsid w:val="00741CB6"/>
    <w:rsid w:val="00743C56"/>
    <w:rsid w:val="00744763"/>
    <w:rsid w:val="0075042E"/>
    <w:rsid w:val="00751D84"/>
    <w:rsid w:val="00757B6F"/>
    <w:rsid w:val="00765271"/>
    <w:rsid w:val="00773E9B"/>
    <w:rsid w:val="0077601D"/>
    <w:rsid w:val="00777CA7"/>
    <w:rsid w:val="00785324"/>
    <w:rsid w:val="00787457"/>
    <w:rsid w:val="00792551"/>
    <w:rsid w:val="00793B52"/>
    <w:rsid w:val="007B41A8"/>
    <w:rsid w:val="007B4F67"/>
    <w:rsid w:val="007B58CE"/>
    <w:rsid w:val="007D348A"/>
    <w:rsid w:val="007D4242"/>
    <w:rsid w:val="007D6537"/>
    <w:rsid w:val="007D7205"/>
    <w:rsid w:val="007E4B7B"/>
    <w:rsid w:val="007F2534"/>
    <w:rsid w:val="007F5354"/>
    <w:rsid w:val="008016E2"/>
    <w:rsid w:val="00803002"/>
    <w:rsid w:val="00804747"/>
    <w:rsid w:val="0080765F"/>
    <w:rsid w:val="0081269B"/>
    <w:rsid w:val="00812E4F"/>
    <w:rsid w:val="00823C01"/>
    <w:rsid w:val="00824E03"/>
    <w:rsid w:val="00837011"/>
    <w:rsid w:val="008460DA"/>
    <w:rsid w:val="00850E15"/>
    <w:rsid w:val="00853FC0"/>
    <w:rsid w:val="00863892"/>
    <w:rsid w:val="008656CF"/>
    <w:rsid w:val="00867A6A"/>
    <w:rsid w:val="00870AA9"/>
    <w:rsid w:val="00871804"/>
    <w:rsid w:val="008723D5"/>
    <w:rsid w:val="00876F39"/>
    <w:rsid w:val="008815D2"/>
    <w:rsid w:val="00885328"/>
    <w:rsid w:val="00885910"/>
    <w:rsid w:val="00887BAF"/>
    <w:rsid w:val="00887D2C"/>
    <w:rsid w:val="00895A86"/>
    <w:rsid w:val="008A421B"/>
    <w:rsid w:val="008A55A0"/>
    <w:rsid w:val="008B597F"/>
    <w:rsid w:val="008C2F30"/>
    <w:rsid w:val="008D1741"/>
    <w:rsid w:val="008D1C92"/>
    <w:rsid w:val="008D4C33"/>
    <w:rsid w:val="008D5288"/>
    <w:rsid w:val="008D7E4B"/>
    <w:rsid w:val="008E2C09"/>
    <w:rsid w:val="008F598C"/>
    <w:rsid w:val="008F5C08"/>
    <w:rsid w:val="0090002B"/>
    <w:rsid w:val="0091677D"/>
    <w:rsid w:val="009216CA"/>
    <w:rsid w:val="00921BC1"/>
    <w:rsid w:val="00935993"/>
    <w:rsid w:val="00935F55"/>
    <w:rsid w:val="009408A4"/>
    <w:rsid w:val="00940BF7"/>
    <w:rsid w:val="00944EE7"/>
    <w:rsid w:val="00946997"/>
    <w:rsid w:val="00951D8C"/>
    <w:rsid w:val="00961584"/>
    <w:rsid w:val="00962710"/>
    <w:rsid w:val="009658F9"/>
    <w:rsid w:val="00972B48"/>
    <w:rsid w:val="0097466D"/>
    <w:rsid w:val="009763FD"/>
    <w:rsid w:val="00977AD4"/>
    <w:rsid w:val="0098319F"/>
    <w:rsid w:val="00985D4B"/>
    <w:rsid w:val="00990840"/>
    <w:rsid w:val="009937D8"/>
    <w:rsid w:val="00996481"/>
    <w:rsid w:val="009978A3"/>
    <w:rsid w:val="009A5CDD"/>
    <w:rsid w:val="009A6F1F"/>
    <w:rsid w:val="009C6533"/>
    <w:rsid w:val="009D19AB"/>
    <w:rsid w:val="009E0064"/>
    <w:rsid w:val="009E38E5"/>
    <w:rsid w:val="009E6676"/>
    <w:rsid w:val="009F13EE"/>
    <w:rsid w:val="009F1DF1"/>
    <w:rsid w:val="009F2F3F"/>
    <w:rsid w:val="009F3032"/>
    <w:rsid w:val="009F6B8E"/>
    <w:rsid w:val="00A00646"/>
    <w:rsid w:val="00A01061"/>
    <w:rsid w:val="00A033E8"/>
    <w:rsid w:val="00A049D3"/>
    <w:rsid w:val="00A12B9E"/>
    <w:rsid w:val="00A149F5"/>
    <w:rsid w:val="00A14B97"/>
    <w:rsid w:val="00A17D70"/>
    <w:rsid w:val="00A2023E"/>
    <w:rsid w:val="00A22C51"/>
    <w:rsid w:val="00A2791C"/>
    <w:rsid w:val="00A32674"/>
    <w:rsid w:val="00A33BFA"/>
    <w:rsid w:val="00A40209"/>
    <w:rsid w:val="00A40511"/>
    <w:rsid w:val="00A436B3"/>
    <w:rsid w:val="00A50D47"/>
    <w:rsid w:val="00A52BC0"/>
    <w:rsid w:val="00A53721"/>
    <w:rsid w:val="00A555B4"/>
    <w:rsid w:val="00A56888"/>
    <w:rsid w:val="00A62DE3"/>
    <w:rsid w:val="00A6478B"/>
    <w:rsid w:val="00A7083D"/>
    <w:rsid w:val="00A7102C"/>
    <w:rsid w:val="00A82B76"/>
    <w:rsid w:val="00A9206D"/>
    <w:rsid w:val="00A9487B"/>
    <w:rsid w:val="00AA1D3C"/>
    <w:rsid w:val="00AA364E"/>
    <w:rsid w:val="00AA6B5D"/>
    <w:rsid w:val="00AA7A4A"/>
    <w:rsid w:val="00AA7BFD"/>
    <w:rsid w:val="00AC0F0F"/>
    <w:rsid w:val="00AC1FD2"/>
    <w:rsid w:val="00AC2A34"/>
    <w:rsid w:val="00AC5AF2"/>
    <w:rsid w:val="00AD0FD6"/>
    <w:rsid w:val="00AD3090"/>
    <w:rsid w:val="00AD3E44"/>
    <w:rsid w:val="00AD41D6"/>
    <w:rsid w:val="00AD7C01"/>
    <w:rsid w:val="00AE165D"/>
    <w:rsid w:val="00AE1758"/>
    <w:rsid w:val="00AE5AA2"/>
    <w:rsid w:val="00AF07EF"/>
    <w:rsid w:val="00AF0DFC"/>
    <w:rsid w:val="00AF317A"/>
    <w:rsid w:val="00AF3232"/>
    <w:rsid w:val="00AF386F"/>
    <w:rsid w:val="00B01578"/>
    <w:rsid w:val="00B0204A"/>
    <w:rsid w:val="00B051CA"/>
    <w:rsid w:val="00B06BE7"/>
    <w:rsid w:val="00B079E2"/>
    <w:rsid w:val="00B22B75"/>
    <w:rsid w:val="00B2764D"/>
    <w:rsid w:val="00B34FEC"/>
    <w:rsid w:val="00B3610C"/>
    <w:rsid w:val="00B37021"/>
    <w:rsid w:val="00B4087A"/>
    <w:rsid w:val="00B4584E"/>
    <w:rsid w:val="00B46E27"/>
    <w:rsid w:val="00B52147"/>
    <w:rsid w:val="00B5309A"/>
    <w:rsid w:val="00B55A07"/>
    <w:rsid w:val="00B56F0C"/>
    <w:rsid w:val="00B57778"/>
    <w:rsid w:val="00B649BB"/>
    <w:rsid w:val="00B65D49"/>
    <w:rsid w:val="00B80947"/>
    <w:rsid w:val="00B852C6"/>
    <w:rsid w:val="00B8733D"/>
    <w:rsid w:val="00B91905"/>
    <w:rsid w:val="00B93575"/>
    <w:rsid w:val="00B97E95"/>
    <w:rsid w:val="00B97EF6"/>
    <w:rsid w:val="00BA221E"/>
    <w:rsid w:val="00BA3B27"/>
    <w:rsid w:val="00BA7B98"/>
    <w:rsid w:val="00BB1300"/>
    <w:rsid w:val="00BB4067"/>
    <w:rsid w:val="00BC26CE"/>
    <w:rsid w:val="00BC480D"/>
    <w:rsid w:val="00BD227D"/>
    <w:rsid w:val="00BD5A1A"/>
    <w:rsid w:val="00BD618B"/>
    <w:rsid w:val="00BE03D8"/>
    <w:rsid w:val="00BE09FE"/>
    <w:rsid w:val="00BE12E5"/>
    <w:rsid w:val="00BE7B78"/>
    <w:rsid w:val="00BF4CD2"/>
    <w:rsid w:val="00BF64AD"/>
    <w:rsid w:val="00C004EE"/>
    <w:rsid w:val="00C00649"/>
    <w:rsid w:val="00C0189E"/>
    <w:rsid w:val="00C0286E"/>
    <w:rsid w:val="00C02A06"/>
    <w:rsid w:val="00C036E3"/>
    <w:rsid w:val="00C0722A"/>
    <w:rsid w:val="00C10FC9"/>
    <w:rsid w:val="00C111CA"/>
    <w:rsid w:val="00C1146E"/>
    <w:rsid w:val="00C11F77"/>
    <w:rsid w:val="00C145B2"/>
    <w:rsid w:val="00C25F5A"/>
    <w:rsid w:val="00C27A4B"/>
    <w:rsid w:val="00C30C12"/>
    <w:rsid w:val="00C315C4"/>
    <w:rsid w:val="00C36A37"/>
    <w:rsid w:val="00C40414"/>
    <w:rsid w:val="00C432EB"/>
    <w:rsid w:val="00C43E74"/>
    <w:rsid w:val="00C46F17"/>
    <w:rsid w:val="00C46F4A"/>
    <w:rsid w:val="00C47BFA"/>
    <w:rsid w:val="00C47EBD"/>
    <w:rsid w:val="00C506B8"/>
    <w:rsid w:val="00C57DB2"/>
    <w:rsid w:val="00C657F7"/>
    <w:rsid w:val="00C65FB5"/>
    <w:rsid w:val="00C73F7E"/>
    <w:rsid w:val="00C74B73"/>
    <w:rsid w:val="00C775C8"/>
    <w:rsid w:val="00C81E5B"/>
    <w:rsid w:val="00C84F1F"/>
    <w:rsid w:val="00C86D00"/>
    <w:rsid w:val="00C91095"/>
    <w:rsid w:val="00C920E9"/>
    <w:rsid w:val="00C9600D"/>
    <w:rsid w:val="00C965D6"/>
    <w:rsid w:val="00CA10E2"/>
    <w:rsid w:val="00CA37F1"/>
    <w:rsid w:val="00CA78E8"/>
    <w:rsid w:val="00CB5CDF"/>
    <w:rsid w:val="00CB73C3"/>
    <w:rsid w:val="00CC1887"/>
    <w:rsid w:val="00CC7CE4"/>
    <w:rsid w:val="00CD1448"/>
    <w:rsid w:val="00CD7360"/>
    <w:rsid w:val="00CE0193"/>
    <w:rsid w:val="00CE3076"/>
    <w:rsid w:val="00CE788F"/>
    <w:rsid w:val="00CE7CFA"/>
    <w:rsid w:val="00CF1B12"/>
    <w:rsid w:val="00D012D7"/>
    <w:rsid w:val="00D06402"/>
    <w:rsid w:val="00D12E3A"/>
    <w:rsid w:val="00D2251F"/>
    <w:rsid w:val="00D34D0F"/>
    <w:rsid w:val="00D369F5"/>
    <w:rsid w:val="00D40BA7"/>
    <w:rsid w:val="00D433A1"/>
    <w:rsid w:val="00D5001F"/>
    <w:rsid w:val="00D5625C"/>
    <w:rsid w:val="00D56EF4"/>
    <w:rsid w:val="00D5769C"/>
    <w:rsid w:val="00D60204"/>
    <w:rsid w:val="00D63C29"/>
    <w:rsid w:val="00D65A7F"/>
    <w:rsid w:val="00D67C82"/>
    <w:rsid w:val="00D76008"/>
    <w:rsid w:val="00D76546"/>
    <w:rsid w:val="00D8429A"/>
    <w:rsid w:val="00D85B4A"/>
    <w:rsid w:val="00D90DAA"/>
    <w:rsid w:val="00D92018"/>
    <w:rsid w:val="00D9215C"/>
    <w:rsid w:val="00D96383"/>
    <w:rsid w:val="00D96CB2"/>
    <w:rsid w:val="00DA2165"/>
    <w:rsid w:val="00DA2CD6"/>
    <w:rsid w:val="00DA60AB"/>
    <w:rsid w:val="00DB0181"/>
    <w:rsid w:val="00DB03EE"/>
    <w:rsid w:val="00DB25EB"/>
    <w:rsid w:val="00DB7A5D"/>
    <w:rsid w:val="00DC59AB"/>
    <w:rsid w:val="00DD2656"/>
    <w:rsid w:val="00DD6E80"/>
    <w:rsid w:val="00DE0B72"/>
    <w:rsid w:val="00DE2A53"/>
    <w:rsid w:val="00DF0733"/>
    <w:rsid w:val="00DF5679"/>
    <w:rsid w:val="00E015B2"/>
    <w:rsid w:val="00E01832"/>
    <w:rsid w:val="00E067BF"/>
    <w:rsid w:val="00E11D6B"/>
    <w:rsid w:val="00E13271"/>
    <w:rsid w:val="00E14294"/>
    <w:rsid w:val="00E16D87"/>
    <w:rsid w:val="00E1786C"/>
    <w:rsid w:val="00E20566"/>
    <w:rsid w:val="00E20D5D"/>
    <w:rsid w:val="00E30713"/>
    <w:rsid w:val="00E30BCC"/>
    <w:rsid w:val="00E31DAA"/>
    <w:rsid w:val="00E32189"/>
    <w:rsid w:val="00E3388E"/>
    <w:rsid w:val="00E36FB0"/>
    <w:rsid w:val="00E409BC"/>
    <w:rsid w:val="00E44189"/>
    <w:rsid w:val="00E462D3"/>
    <w:rsid w:val="00E52BBD"/>
    <w:rsid w:val="00E648C0"/>
    <w:rsid w:val="00E655E4"/>
    <w:rsid w:val="00E663D6"/>
    <w:rsid w:val="00E724C6"/>
    <w:rsid w:val="00E74065"/>
    <w:rsid w:val="00E809FC"/>
    <w:rsid w:val="00E853B0"/>
    <w:rsid w:val="00E86F42"/>
    <w:rsid w:val="00E902F0"/>
    <w:rsid w:val="00E91FD7"/>
    <w:rsid w:val="00E92498"/>
    <w:rsid w:val="00E93F6C"/>
    <w:rsid w:val="00E94860"/>
    <w:rsid w:val="00E963A3"/>
    <w:rsid w:val="00E97714"/>
    <w:rsid w:val="00EA2557"/>
    <w:rsid w:val="00EA5075"/>
    <w:rsid w:val="00EB0744"/>
    <w:rsid w:val="00EB124E"/>
    <w:rsid w:val="00EB2B20"/>
    <w:rsid w:val="00EB2D53"/>
    <w:rsid w:val="00EB5EA0"/>
    <w:rsid w:val="00ED0D9C"/>
    <w:rsid w:val="00ED0EAC"/>
    <w:rsid w:val="00EE0AF0"/>
    <w:rsid w:val="00EE408F"/>
    <w:rsid w:val="00EF1497"/>
    <w:rsid w:val="00EF1F10"/>
    <w:rsid w:val="00EF403F"/>
    <w:rsid w:val="00EF7DAD"/>
    <w:rsid w:val="00F025EC"/>
    <w:rsid w:val="00F06DEB"/>
    <w:rsid w:val="00F121F2"/>
    <w:rsid w:val="00F151A2"/>
    <w:rsid w:val="00F1525C"/>
    <w:rsid w:val="00F20BB2"/>
    <w:rsid w:val="00F2125B"/>
    <w:rsid w:val="00F336DF"/>
    <w:rsid w:val="00F406F6"/>
    <w:rsid w:val="00F505FB"/>
    <w:rsid w:val="00F54D92"/>
    <w:rsid w:val="00F55DB1"/>
    <w:rsid w:val="00F6389E"/>
    <w:rsid w:val="00F674D1"/>
    <w:rsid w:val="00F6758B"/>
    <w:rsid w:val="00F6791B"/>
    <w:rsid w:val="00F765EC"/>
    <w:rsid w:val="00F82F66"/>
    <w:rsid w:val="00F8354A"/>
    <w:rsid w:val="00F83A86"/>
    <w:rsid w:val="00F842F4"/>
    <w:rsid w:val="00F859F0"/>
    <w:rsid w:val="00F87418"/>
    <w:rsid w:val="00F96BA1"/>
    <w:rsid w:val="00FB05BE"/>
    <w:rsid w:val="00FB1AFE"/>
    <w:rsid w:val="00FB1F33"/>
    <w:rsid w:val="00FB322A"/>
    <w:rsid w:val="00FB4E4B"/>
    <w:rsid w:val="00FC35DC"/>
    <w:rsid w:val="00FC7B66"/>
    <w:rsid w:val="00FD4C79"/>
    <w:rsid w:val="00FD6F60"/>
    <w:rsid w:val="00FE0039"/>
    <w:rsid w:val="00FF2AA2"/>
    <w:rsid w:val="00FF521C"/>
    <w:rsid w:val="00FF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27" fillcolor="black">
      <v:fill color="black"/>
      <v:stroke weight=".7pt"/>
      <v:textbox inset="5.85pt,.7pt,5.85pt,.7pt"/>
    </o:shapedefaults>
    <o:shapelayout v:ext="edit">
      <o:idmap v:ext="edit" data="2"/>
      <o:rules v:ext="edit">
        <o:r id="V:Rule1" type="connector" idref="#_x0000_s2617"/>
      </o:rules>
    </o:shapelayout>
  </w:shapeDefaults>
  <w:decimalSymbol w:val="."/>
  <w:listSeparator w:val=","/>
  <w14:docId w14:val="3CA0E628"/>
  <w15:chartTrackingRefBased/>
  <w15:docId w15:val="{3BBFEF53-8724-4D1E-87C9-F3691372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E1364"/>
    <w:pPr>
      <w:widowControl w:val="0"/>
      <w:adjustRightInd w:val="0"/>
      <w:jc w:val="both"/>
      <w:textAlignment w:val="baseline"/>
    </w:pPr>
    <w:rPr>
      <w:rFonts w:ascii="ＭＳ ゴシック" w:eastAsia="ＭＳ ゴシック" w:hAnsi="ＭＳ ゴシック"/>
      <w:spacing w:val="-5"/>
      <w:sz w:val="21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eastAsia="ｺﾞｼｯｸ" w:hAnsi="Arial"/>
      <w:kern w:val="24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</w:pPr>
    <w:rPr>
      <w:spacing w:val="-14"/>
    </w:rPr>
  </w:style>
  <w:style w:type="character" w:styleId="a4">
    <w:name w:val="page number"/>
    <w:basedOn w:val="a0"/>
  </w:style>
  <w:style w:type="paragraph" w:customStyle="1" w:styleId="a5">
    <w:name w:val="項目"/>
    <w:basedOn w:val="a"/>
    <w:pPr>
      <w:spacing w:line="260" w:lineRule="atLeast"/>
    </w:pPr>
    <w:rPr>
      <w:spacing w:val="-14"/>
      <w:sz w:val="24"/>
    </w:rPr>
  </w:style>
  <w:style w:type="paragraph" w:styleId="a6">
    <w:name w:val="footer"/>
    <w:basedOn w:val="a"/>
    <w:pPr>
      <w:tabs>
        <w:tab w:val="center" w:pos="4252"/>
        <w:tab w:val="right" w:pos="8504"/>
      </w:tabs>
    </w:pPr>
  </w:style>
  <w:style w:type="character" w:styleId="a7">
    <w:name w:val="annotation reference"/>
    <w:semiHidden/>
    <w:rPr>
      <w:color w:val="FF0000"/>
      <w:sz w:val="18"/>
    </w:rPr>
  </w:style>
  <w:style w:type="paragraph" w:styleId="a8">
    <w:name w:val="annotation text"/>
    <w:basedOn w:val="a"/>
    <w:link w:val="a9"/>
    <w:semiHidden/>
    <w:pPr>
      <w:jc w:val="left"/>
    </w:pPr>
  </w:style>
  <w:style w:type="paragraph" w:styleId="aa">
    <w:name w:val="Normal Indent"/>
    <w:basedOn w:val="a"/>
    <w:pPr>
      <w:spacing w:line="280" w:lineRule="atLeast"/>
      <w:ind w:left="851"/>
      <w:jc w:val="left"/>
    </w:pPr>
    <w:rPr>
      <w:rFonts w:hAnsi="Arial"/>
      <w:spacing w:val="0"/>
      <w:sz w:val="18"/>
    </w:rPr>
  </w:style>
  <w:style w:type="paragraph" w:styleId="ab">
    <w:name w:val="Body Text"/>
    <w:basedOn w:val="a"/>
    <w:pPr>
      <w:spacing w:line="200" w:lineRule="exact"/>
    </w:pPr>
    <w:rPr>
      <w:sz w:val="16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Arial Unicode MS" w:eastAsia="Arial Unicode MS" w:hAnsi="Arial Unicode MS" w:cs="Arial Unicode MS"/>
      <w:spacing w:val="0"/>
      <w:sz w:val="20"/>
    </w:rPr>
  </w:style>
  <w:style w:type="paragraph" w:styleId="ac">
    <w:name w:val="Balloon Text"/>
    <w:basedOn w:val="a"/>
    <w:semiHidden/>
    <w:rsid w:val="00323898"/>
    <w:rPr>
      <w:rFonts w:ascii="Arial" w:hAnsi="Arial"/>
      <w:sz w:val="18"/>
      <w:szCs w:val="18"/>
    </w:rPr>
  </w:style>
  <w:style w:type="paragraph" w:styleId="ad">
    <w:name w:val="annotation subject"/>
    <w:basedOn w:val="a8"/>
    <w:next w:val="a8"/>
    <w:semiHidden/>
    <w:rsid w:val="00026B87"/>
    <w:rPr>
      <w:b/>
      <w:bCs/>
    </w:rPr>
  </w:style>
  <w:style w:type="character" w:customStyle="1" w:styleId="st1">
    <w:name w:val="st1"/>
    <w:basedOn w:val="a0"/>
    <w:rsid w:val="009C6533"/>
  </w:style>
  <w:style w:type="paragraph" w:styleId="ae">
    <w:name w:val="Revision"/>
    <w:hidden/>
    <w:uiPriority w:val="99"/>
    <w:semiHidden/>
    <w:rsid w:val="00B97E95"/>
    <w:rPr>
      <w:rFonts w:ascii="ＭＳ ゴシック" w:eastAsia="ＭＳ ゴシック" w:hAnsi="ＭＳ ゴシック"/>
      <w:spacing w:val="-5"/>
      <w:sz w:val="21"/>
    </w:rPr>
  </w:style>
  <w:style w:type="character" w:customStyle="1" w:styleId="a9">
    <w:name w:val="コメント文字列 (文字)"/>
    <w:link w:val="a8"/>
    <w:semiHidden/>
    <w:rsid w:val="00FD6F60"/>
    <w:rPr>
      <w:rFonts w:ascii="ＭＳ ゴシック" w:eastAsia="ＭＳ ゴシック" w:hAnsi="ＭＳ ゴシック"/>
      <w:spacing w:val="-5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6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\&#20181;&#27096;&#26360;&#38619;&#24418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686C3-5213-4E3B-B4AA-0DF74B0CD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仕様書雛形.dot</Template>
  <TotalTime>844</TotalTime>
  <Pages>9</Pages>
  <Words>1442</Words>
  <Characters>8220</Characters>
  <Application>Microsoft Office Word</Application>
  <DocSecurity>0</DocSecurity>
  <Lines>68</Lines>
  <Paragraphs>19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トヨタ自動車株式会社</Company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02c</dc:creator>
  <cp:keywords/>
  <cp:lastModifiedBy>12a</cp:lastModifiedBy>
  <cp:revision>62</cp:revision>
  <cp:lastPrinted>2016-10-28T05:34:00Z</cp:lastPrinted>
  <dcterms:created xsi:type="dcterms:W3CDTF">2022-08-24T08:14:00Z</dcterms:created>
  <dcterms:modified xsi:type="dcterms:W3CDTF">2025-07-08T00:04:00Z</dcterms:modified>
</cp:coreProperties>
</file>